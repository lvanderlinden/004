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001" w:rsidRDefault="002029A8">
      <w:pPr>
        <w:pStyle w:val="Textbody"/>
        <w:jc w:val="center"/>
      </w:pPr>
      <w:r>
        <w:t>The Role of Object Affordances and Center-of-Gravity Effects in Eye Movements Towards Isolated Daily-Life Object</w:t>
      </w:r>
      <w:ins w:id="0" w:author="francoise" w:date="2014-06-25T16:04:00Z">
        <w:r w:rsidR="00F23053">
          <w:t>s</w:t>
        </w:r>
      </w:ins>
    </w:p>
    <w:p w:rsidR="005A1001" w:rsidRDefault="005A1001">
      <w:pPr>
        <w:pStyle w:val="Textbody"/>
        <w:jc w:val="center"/>
        <w:rPr>
          <w:shd w:val="clear" w:color="auto" w:fill="FFFF00"/>
        </w:rPr>
      </w:pPr>
    </w:p>
    <w:p w:rsidR="005A1001" w:rsidRPr="00EF13F6" w:rsidRDefault="002029A8">
      <w:pPr>
        <w:pStyle w:val="Textbody"/>
        <w:jc w:val="center"/>
        <w:rPr>
          <w:lang w:val="fr-FR"/>
        </w:rPr>
      </w:pPr>
      <w:proofErr w:type="spellStart"/>
      <w:r w:rsidRPr="00EF13F6">
        <w:rPr>
          <w:lang w:val="fr-FR"/>
        </w:rPr>
        <w:t>Lotje</w:t>
      </w:r>
      <w:proofErr w:type="spellEnd"/>
      <w:r w:rsidRPr="00EF13F6">
        <w:rPr>
          <w:lang w:val="fr-FR"/>
        </w:rPr>
        <w:t xml:space="preserve"> van der Linden, </w:t>
      </w:r>
      <w:proofErr w:type="spellStart"/>
      <w:r w:rsidRPr="00EF13F6">
        <w:rPr>
          <w:lang w:val="fr-FR"/>
        </w:rPr>
        <w:t>Sebastiaan</w:t>
      </w:r>
      <w:proofErr w:type="spellEnd"/>
      <w:r w:rsidRPr="00EF13F6">
        <w:rPr>
          <w:lang w:val="fr-FR"/>
        </w:rPr>
        <w:t xml:space="preserve"> </w:t>
      </w:r>
      <w:proofErr w:type="spellStart"/>
      <w:r w:rsidRPr="00EF13F6">
        <w:rPr>
          <w:lang w:val="fr-FR"/>
        </w:rPr>
        <w:t>Mathôt</w:t>
      </w:r>
      <w:proofErr w:type="spellEnd"/>
      <w:r w:rsidRPr="00EF13F6">
        <w:rPr>
          <w:lang w:val="fr-FR"/>
        </w:rPr>
        <w:t xml:space="preserve"> and Françoise </w:t>
      </w:r>
      <w:proofErr w:type="spellStart"/>
      <w:r w:rsidRPr="00EF13F6">
        <w:rPr>
          <w:lang w:val="fr-FR"/>
        </w:rPr>
        <w:t>Vitu</w:t>
      </w:r>
      <w:proofErr w:type="spellEnd"/>
    </w:p>
    <w:p w:rsidR="005A1001" w:rsidRPr="00EF13F6" w:rsidRDefault="002029A8">
      <w:pPr>
        <w:pStyle w:val="Textbody"/>
        <w:jc w:val="center"/>
        <w:rPr>
          <w:lang w:val="fr-FR"/>
        </w:rPr>
      </w:pPr>
      <w:r w:rsidRPr="00EF13F6">
        <w:rPr>
          <w:lang w:val="fr-FR"/>
        </w:rPr>
        <w:t>Laboratoire de Psychologie Cognitive, Aix-Marseille Université, CNRS, Marseille, France</w:t>
      </w:r>
    </w:p>
    <w:p w:rsidR="005A1001" w:rsidRPr="00EF13F6" w:rsidRDefault="005A1001">
      <w:pPr>
        <w:pStyle w:val="Textbody"/>
        <w:jc w:val="center"/>
        <w:rPr>
          <w:lang w:val="fr-FR"/>
        </w:rPr>
      </w:pPr>
    </w:p>
    <w:p w:rsidR="005A1001" w:rsidRDefault="002029A8">
      <w:pPr>
        <w:pStyle w:val="Textbody"/>
        <w:ind w:firstLine="0"/>
      </w:pPr>
      <w:r>
        <w:t>Corresponding author:</w:t>
      </w:r>
    </w:p>
    <w:p w:rsidR="005A1001" w:rsidRDefault="002029A8">
      <w:pPr>
        <w:pStyle w:val="Textbody"/>
        <w:ind w:firstLine="0"/>
      </w:pPr>
      <w:proofErr w:type="spellStart"/>
      <w:r>
        <w:t>Lotje</w:t>
      </w:r>
      <w:proofErr w:type="spellEnd"/>
      <w:r>
        <w:t xml:space="preserve"> van </w:t>
      </w:r>
      <w:proofErr w:type="spellStart"/>
      <w:r>
        <w:t>der</w:t>
      </w:r>
      <w:proofErr w:type="spellEnd"/>
      <w:r>
        <w:t xml:space="preserve"> Linden</w:t>
      </w:r>
    </w:p>
    <w:p w:rsidR="005A1001" w:rsidRPr="00EF13F6" w:rsidRDefault="002029A8">
      <w:pPr>
        <w:pStyle w:val="Textbody"/>
        <w:ind w:firstLine="0"/>
        <w:rPr>
          <w:lang w:val="fr-FR"/>
        </w:rPr>
      </w:pPr>
      <w:r w:rsidRPr="00EF13F6">
        <w:rPr>
          <w:lang w:val="fr-FR"/>
        </w:rPr>
        <w:t>Laboratoire de Psychologie Cognitive (LPC)</w:t>
      </w:r>
    </w:p>
    <w:p w:rsidR="005A1001" w:rsidRPr="00EF13F6" w:rsidRDefault="002029A8">
      <w:pPr>
        <w:pStyle w:val="Textbody"/>
        <w:ind w:firstLine="0"/>
        <w:rPr>
          <w:lang w:val="fr-FR"/>
        </w:rPr>
      </w:pPr>
      <w:r w:rsidRPr="00EF13F6">
        <w:rPr>
          <w:lang w:val="fr-FR"/>
        </w:rPr>
        <w:t>CNRS, Aix-Marseille Université, UMR 7290</w:t>
      </w:r>
    </w:p>
    <w:p w:rsidR="005A1001" w:rsidRPr="00EF13F6" w:rsidRDefault="002029A8">
      <w:pPr>
        <w:pStyle w:val="Textbody"/>
        <w:ind w:firstLine="0"/>
        <w:rPr>
          <w:lang w:val="fr-FR"/>
        </w:rPr>
      </w:pPr>
      <w:r w:rsidRPr="00EF13F6">
        <w:rPr>
          <w:lang w:val="fr-FR"/>
        </w:rPr>
        <w:t>Centre St Charles, Bâtiment 9, Case D</w:t>
      </w:r>
    </w:p>
    <w:p w:rsidR="005A1001" w:rsidRPr="00EF13F6" w:rsidRDefault="002029A8">
      <w:pPr>
        <w:pStyle w:val="Textbody"/>
        <w:ind w:firstLine="0"/>
        <w:rPr>
          <w:lang w:val="fr-FR"/>
        </w:rPr>
      </w:pPr>
      <w:r w:rsidRPr="00EF13F6">
        <w:rPr>
          <w:lang w:val="fr-FR"/>
        </w:rPr>
        <w:t>3 place Victor Hugo</w:t>
      </w:r>
    </w:p>
    <w:p w:rsidR="005A1001" w:rsidRPr="00EF13F6" w:rsidRDefault="002029A8">
      <w:pPr>
        <w:pStyle w:val="Textbody"/>
        <w:ind w:firstLine="0"/>
        <w:rPr>
          <w:lang w:val="fr-FR"/>
        </w:rPr>
      </w:pPr>
      <w:r w:rsidRPr="00EF13F6">
        <w:rPr>
          <w:lang w:val="fr-FR"/>
        </w:rPr>
        <w:t>13331 Marseille, cedex 03</w:t>
      </w:r>
    </w:p>
    <w:p w:rsidR="005A1001" w:rsidRPr="00EF13F6" w:rsidRDefault="002029A8">
      <w:pPr>
        <w:pStyle w:val="Textbody"/>
        <w:ind w:firstLine="0"/>
        <w:rPr>
          <w:lang w:val="fr-FR"/>
        </w:rPr>
      </w:pPr>
      <w:r w:rsidRPr="00EF13F6">
        <w:rPr>
          <w:lang w:val="fr-FR"/>
        </w:rPr>
        <w:t xml:space="preserve">e-mail </w:t>
      </w:r>
      <w:proofErr w:type="spellStart"/>
      <w:r w:rsidRPr="00EF13F6">
        <w:rPr>
          <w:lang w:val="fr-FR"/>
        </w:rPr>
        <w:t>address</w:t>
      </w:r>
      <w:proofErr w:type="spellEnd"/>
      <w:r w:rsidRPr="00EF13F6">
        <w:rPr>
          <w:lang w:val="fr-FR"/>
        </w:rPr>
        <w:t xml:space="preserve">: </w:t>
      </w:r>
      <w:r w:rsidR="00B542BD">
        <w:fldChar w:fldCharType="begin"/>
      </w:r>
      <w:r w:rsidR="00B542BD" w:rsidRPr="00B542BD">
        <w:rPr>
          <w:lang w:val="fr-FR"/>
          <w:rPrChange w:id="1" w:author="francoise" w:date="2014-06-25T20:55:00Z">
            <w:rPr/>
          </w:rPrChange>
        </w:rPr>
        <w:instrText>HYPERLINK "mailto:soazig.casteau@univ-amu.fr"</w:instrText>
      </w:r>
      <w:r w:rsidR="00B542BD">
        <w:fldChar w:fldCharType="separate"/>
      </w:r>
      <w:r w:rsidRPr="00EF13F6">
        <w:rPr>
          <w:lang w:val="fr-FR"/>
        </w:rPr>
        <w:t>l</w:t>
      </w:r>
      <w:r w:rsidR="00B542BD">
        <w:fldChar w:fldCharType="end"/>
      </w:r>
      <w:r w:rsidRPr="00EF13F6">
        <w:rPr>
          <w:lang w:val="fr-FR"/>
        </w:rPr>
        <w:t>.vanderlinden@cogsci.nl</w:t>
      </w:r>
    </w:p>
    <w:p w:rsidR="005A1001" w:rsidRPr="00EF13F6" w:rsidRDefault="002029A8">
      <w:pPr>
        <w:pStyle w:val="Textbody"/>
        <w:ind w:firstLine="0"/>
        <w:rPr>
          <w:lang w:val="fr-FR"/>
        </w:rPr>
      </w:pPr>
      <w:proofErr w:type="spellStart"/>
      <w:r w:rsidRPr="00EF13F6">
        <w:rPr>
          <w:lang w:val="fr-FR"/>
        </w:rPr>
        <w:t>telephone</w:t>
      </w:r>
      <w:proofErr w:type="spellEnd"/>
      <w:r w:rsidRPr="00EF13F6">
        <w:rPr>
          <w:lang w:val="fr-FR"/>
        </w:rPr>
        <w:t xml:space="preserve"> </w:t>
      </w:r>
      <w:proofErr w:type="spellStart"/>
      <w:r w:rsidRPr="00EF13F6">
        <w:rPr>
          <w:lang w:val="fr-FR"/>
        </w:rPr>
        <w:t>number</w:t>
      </w:r>
      <w:proofErr w:type="spellEnd"/>
      <w:r w:rsidRPr="00EF13F6">
        <w:rPr>
          <w:lang w:val="fr-FR"/>
        </w:rPr>
        <w:t>: +33 4 13 55 09 66</w:t>
      </w:r>
    </w:p>
    <w:p w:rsidR="005A1001" w:rsidRPr="00EF13F6" w:rsidRDefault="005A1001">
      <w:pPr>
        <w:pStyle w:val="Heading1"/>
        <w:rPr>
          <w:lang w:val="fr-FR"/>
        </w:rPr>
      </w:pPr>
    </w:p>
    <w:p w:rsidR="005A1001" w:rsidRDefault="002029A8">
      <w:pPr>
        <w:pStyle w:val="Heading1"/>
        <w:pageBreakBefore/>
      </w:pPr>
      <w:r>
        <w:lastRenderedPageBreak/>
        <w:t>Abstract</w:t>
      </w:r>
    </w:p>
    <w:p w:rsidR="005A1001" w:rsidRDefault="002029A8">
      <w:pPr>
        <w:pStyle w:val="Textbody"/>
      </w:pPr>
      <w:r>
        <w:t xml:space="preserve">The purpose of the </w:t>
      </w:r>
      <w:del w:id="2" w:author="francoise" w:date="2014-06-25T16:06:00Z">
        <w:r w:rsidDel="00202D90">
          <w:delText xml:space="preserve">current </w:delText>
        </w:r>
      </w:del>
      <w:ins w:id="3" w:author="francoise" w:date="2014-06-25T16:06:00Z">
        <w:r w:rsidR="00202D90">
          <w:t xml:space="preserve">present </w:t>
        </w:r>
      </w:ins>
      <w:r>
        <w:t>stud</w:t>
      </w:r>
      <w:ins w:id="4" w:author="francoise" w:date="2014-06-25T16:06:00Z">
        <w:r w:rsidR="00202D90">
          <w:t>ies</w:t>
        </w:r>
      </w:ins>
      <w:del w:id="5" w:author="francoise" w:date="2014-06-25T16:06:00Z">
        <w:r w:rsidDel="00202D90">
          <w:delText>y</w:delText>
        </w:r>
      </w:del>
      <w:r>
        <w:t xml:space="preserve"> was to investigate to what extent low-level v</w:t>
      </w:r>
      <w:commentRangeStart w:id="6"/>
      <w:r>
        <w:commentReference w:id="6"/>
      </w:r>
      <w:commentRangeEnd w:id="6"/>
      <w:r>
        <w:t xml:space="preserve">ersus high-level effects determine where the eyes land on isolated daily-life objects. We </w:t>
      </w:r>
      <w:proofErr w:type="spellStart"/>
      <w:r>
        <w:t>operationalized</w:t>
      </w:r>
      <w:proofErr w:type="spellEnd"/>
      <w:r>
        <w:t xml:space="preserve"> low-level effects as saccadic averaging towards an object's center-of-gravity (</w:t>
      </w:r>
      <w:proofErr w:type="spellStart"/>
      <w:r>
        <w:t>CoG</w:t>
      </w:r>
      <w:proofErr w:type="spellEnd"/>
      <w:r>
        <w:t xml:space="preserve">), and high-level effects as </w:t>
      </w:r>
      <w:proofErr w:type="spellStart"/>
      <w:r>
        <w:t>visuomotor</w:t>
      </w:r>
      <w:proofErr w:type="spellEnd"/>
      <w:r>
        <w:t xml:space="preserve"> priming by object affordances. Participants were instructed to make vertical saccades towards peripherally</w:t>
      </w:r>
      <w:ins w:id="7" w:author="francoise" w:date="2014-06-25T16:22:00Z">
        <w:r w:rsidR="00D365CE">
          <w:t>-</w:t>
        </w:r>
      </w:ins>
      <w:del w:id="8" w:author="francoise" w:date="2014-06-25T16:22:00Z">
        <w:r w:rsidDel="00D365CE">
          <w:delText xml:space="preserve"> </w:delText>
        </w:r>
      </w:del>
      <w:r>
        <w:t xml:space="preserve">presented photographs of graspable objects (e.g. a hammer), and to categorize them with a button press. Objects were rotated such that their graspable part (e.g. the hammer's handle) pointed either towards the left or the right, whereas their action-performing part (i.e. the hammer's head) pointed towards the other side. We found that </w:t>
      </w:r>
      <w:del w:id="9" w:author="francoise" w:date="2014-06-25T16:05:00Z">
        <w:r w:rsidDel="00202D90">
          <w:delText xml:space="preserve">fast </w:delText>
        </w:r>
      </w:del>
      <w:ins w:id="10" w:author="francoise" w:date="2014-06-25T16:05:00Z">
        <w:r w:rsidR="00202D90">
          <w:t xml:space="preserve">early-triggered </w:t>
        </w:r>
      </w:ins>
      <w:r>
        <w:t xml:space="preserve">initial saccades were neither biased towards the object's graspable part, nor towards its action-performing part. Instead, participants' eyes landed near the center of gravity of the object. Only </w:t>
      </w:r>
      <w:del w:id="11" w:author="francoise" w:date="2014-06-25T16:07:00Z">
        <w:r w:rsidDel="00202D90">
          <w:delText xml:space="preserve">slower </w:delText>
        </w:r>
      </w:del>
      <w:ins w:id="12" w:author="francoise" w:date="2014-06-25T16:07:00Z">
        <w:r w:rsidR="00202D90">
          <w:t xml:space="preserve">longer-latency </w:t>
        </w:r>
      </w:ins>
      <w:r>
        <w:t>initial saccades</w:t>
      </w:r>
      <w:del w:id="13" w:author="francoise" w:date="2014-06-25T16:20:00Z">
        <w:r w:rsidDel="002029A8">
          <w:delText>, as well as</w:delText>
        </w:r>
      </w:del>
      <w:ins w:id="14" w:author="francoise" w:date="2014-06-25T16:20:00Z">
        <w:r>
          <w:t xml:space="preserve"> and</w:t>
        </w:r>
      </w:ins>
      <w:r>
        <w:t xml:space="preserve"> subsequent </w:t>
      </w:r>
      <w:proofErr w:type="spellStart"/>
      <w:r>
        <w:t>refixations</w:t>
      </w:r>
      <w:proofErr w:type="spellEnd"/>
      <w:r>
        <w:t xml:space="preserve">, were subject to high-level influences, being significantly biased towards the object's action-performing part. </w:t>
      </w:r>
      <w:ins w:id="15" w:author="francoise" w:date="2014-06-25T16:08:00Z">
        <w:r w:rsidR="00202D90">
          <w:t xml:space="preserve">While </w:t>
        </w:r>
      </w:ins>
      <w:ins w:id="16" w:author="francoise" w:date="2014-06-25T16:15:00Z">
        <w:r>
          <w:t>revealing</w:t>
        </w:r>
      </w:ins>
      <w:ins w:id="17" w:author="francoise" w:date="2014-06-25T16:08:00Z">
        <w:r w:rsidR="00202D90">
          <w:t xml:space="preserve"> a role of affordances on eye movements, </w:t>
        </w:r>
      </w:ins>
      <w:del w:id="18" w:author="francoise" w:date="2014-06-25T16:09:00Z">
        <w:r w:rsidDel="00202D90">
          <w:delText xml:space="preserve">We relate </w:delText>
        </w:r>
      </w:del>
      <w:r>
        <w:t xml:space="preserve">our results </w:t>
      </w:r>
      <w:ins w:id="19" w:author="francoise" w:date="2014-06-25T16:09:00Z">
        <w:r w:rsidR="00202D90">
          <w:t>confirm</w:t>
        </w:r>
      </w:ins>
      <w:del w:id="20" w:author="francoise" w:date="2014-06-25T16:11:00Z">
        <w:r w:rsidDel="00202D90">
          <w:delText>to the debate on the contribution of low-level versus high-level effects to</w:delText>
        </w:r>
      </w:del>
      <w:del w:id="21" w:author="francoise" w:date="2014-06-25T16:21:00Z">
        <w:r w:rsidDel="002029A8">
          <w:delText xml:space="preserve"> eye guidance</w:delText>
        </w:r>
      </w:del>
      <w:ins w:id="22" w:author="francoise" w:date="2014-06-25T16:12:00Z">
        <w:r w:rsidR="00202D90">
          <w:t xml:space="preserve"> that object-based processes take time to develop and </w:t>
        </w:r>
      </w:ins>
      <w:ins w:id="23" w:author="francoise" w:date="2014-06-25T16:14:00Z">
        <w:r>
          <w:t xml:space="preserve">to </w:t>
        </w:r>
      </w:ins>
      <w:ins w:id="24" w:author="francoise" w:date="2014-06-25T16:12:00Z">
        <w:r w:rsidR="00202D90">
          <w:t>overcome earlier, default saccade-averaging mechanisms</w:t>
        </w:r>
      </w:ins>
      <w:r>
        <w:t xml:space="preserve">. </w:t>
      </w:r>
      <w:ins w:id="25" w:author="francoise" w:date="2014-06-25T16:12:00Z">
        <w:r w:rsidR="00202D90">
          <w:t xml:space="preserve">Our findings also </w:t>
        </w:r>
      </w:ins>
      <w:del w:id="26" w:author="francoise" w:date="2014-06-25T16:12:00Z">
        <w:r w:rsidDel="00202D90">
          <w:delText xml:space="preserve">We also </w:delText>
        </w:r>
      </w:del>
      <w:r>
        <w:t xml:space="preserve">emphasize the importance of taking an object's low-level features, such as its </w:t>
      </w:r>
      <w:proofErr w:type="spellStart"/>
      <w:r>
        <w:t>CoG</w:t>
      </w:r>
      <w:proofErr w:type="spellEnd"/>
      <w:r>
        <w:t xml:space="preserve">, into account when </w:t>
      </w:r>
      <w:ins w:id="27" w:author="francoise" w:date="2014-06-25T16:16:00Z">
        <w:r>
          <w:t>investigating high-level effects</w:t>
        </w:r>
      </w:ins>
      <w:del w:id="28" w:author="francoise" w:date="2014-06-25T16:22:00Z">
        <w:r w:rsidDel="002029A8">
          <w:delText>objects</w:delText>
        </w:r>
      </w:del>
      <w:del w:id="29" w:author="francoise" w:date="2014-06-25T16:17:00Z">
        <w:r w:rsidDel="002029A8">
          <w:delText xml:space="preserve"> are used as stimuli to investigate high-level effects</w:delText>
        </w:r>
      </w:del>
      <w:r>
        <w:t>.</w:t>
      </w:r>
      <w:r w:rsidR="00D365CE">
        <w:rPr>
          <w:rStyle w:val="Marquedecommentaire"/>
        </w:rPr>
        <w:commentReference w:id="30"/>
      </w:r>
    </w:p>
    <w:p w:rsidR="005A1001" w:rsidRDefault="002029A8">
      <w:pPr>
        <w:pStyle w:val="Heading1"/>
        <w:pageBreakBefore/>
      </w:pPr>
      <w:r>
        <w:lastRenderedPageBreak/>
        <w:t>Keywords</w:t>
      </w:r>
    </w:p>
    <w:p w:rsidR="005A1001" w:rsidRDefault="002029A8">
      <w:pPr>
        <w:pStyle w:val="Textbody"/>
        <w:ind w:firstLine="0"/>
        <w:sectPr w:rsidR="005A1001">
          <w:footerReference w:type="default" r:id="rId7"/>
          <w:pgSz w:w="11909" w:h="16834"/>
          <w:pgMar w:top="1440" w:right="1440" w:bottom="1440" w:left="1440" w:header="720" w:footer="720" w:gutter="0"/>
          <w:cols w:space="720"/>
        </w:sectPr>
      </w:pPr>
      <w:r>
        <w:t xml:space="preserve">Saccadic landing positions, </w:t>
      </w:r>
      <w:proofErr w:type="spellStart"/>
      <w:r>
        <w:t>Refixations</w:t>
      </w:r>
      <w:proofErr w:type="spellEnd"/>
      <w:r>
        <w:t xml:space="preserve">, Center of gravity, Object affordances, </w:t>
      </w:r>
      <w:proofErr w:type="spellStart"/>
      <w:r>
        <w:t>Visuospatial</w:t>
      </w:r>
      <w:proofErr w:type="spellEnd"/>
      <w:r>
        <w:t xml:space="preserve"> attention</w:t>
      </w:r>
    </w:p>
    <w:p w:rsidR="005A1001" w:rsidRDefault="002029A8">
      <w:pPr>
        <w:pStyle w:val="Textbody"/>
        <w:jc w:val="center"/>
      </w:pPr>
      <w:r>
        <w:lastRenderedPageBreak/>
        <w:t>The Role of Object Affordances and Center-of-Gravity Effects in Eye Movements Towards Isolated Daily-Life Object</w:t>
      </w:r>
    </w:p>
    <w:p w:rsidR="005A1001" w:rsidRDefault="002029A8">
      <w:pPr>
        <w:pStyle w:val="Textbody"/>
      </w:pPr>
      <w:r>
        <w:t>Vision is an activity. What you look at determines what you see. But what determines what you look at? On the one hand, you make rapid saccadic eye movements towards parts of a visual scene because these parts are high in contrast, or bright in color (</w:t>
      </w:r>
      <w:proofErr w:type="spellStart"/>
      <w:r>
        <w:t>Itti</w:t>
      </w:r>
      <w:proofErr w:type="spellEnd"/>
      <w:r>
        <w:t xml:space="preserve"> &amp; Koch, 2000, 2001; </w:t>
      </w:r>
      <w:proofErr w:type="spellStart"/>
      <w:r>
        <w:t>Itti</w:t>
      </w:r>
      <w:proofErr w:type="spellEnd"/>
      <w:r>
        <w:t xml:space="preserve">, Koch, &amp; </w:t>
      </w:r>
      <w:proofErr w:type="spellStart"/>
      <w:r>
        <w:t>Niebur</w:t>
      </w:r>
      <w:proofErr w:type="spellEnd"/>
      <w:r>
        <w:t xml:space="preserve">, 1998). Such saccades are reflexive and depend solely on the scene's low-level properties. On the other hand, you make saccades based on the scene's high-level properties, such as the objects in it </w:t>
      </w:r>
      <w:ins w:id="31" w:author="francoise" w:date="2014-06-25T16:28:00Z">
        <w:r w:rsidR="00D365CE">
          <w:t xml:space="preserve">and their semantic content </w:t>
        </w:r>
      </w:ins>
      <w:r>
        <w:t xml:space="preserve">(see e.g. </w:t>
      </w:r>
      <w:proofErr w:type="spellStart"/>
      <w:r>
        <w:t>Nuthmann</w:t>
      </w:r>
      <w:proofErr w:type="spellEnd"/>
      <w:r>
        <w:t xml:space="preserve"> &amp; Henderson, 2010). The extent to which both factors contribute to eye guidance has been </w:t>
      </w:r>
      <w:del w:id="32" w:author="francoise" w:date="2014-06-25T16:25:00Z">
        <w:r w:rsidDel="00D365CE">
          <w:delText>the subject</w:delText>
        </w:r>
      </w:del>
      <w:ins w:id="33" w:author="francoise" w:date="2014-06-25T16:25:00Z">
        <w:r w:rsidR="00D365CE">
          <w:t>a matter</w:t>
        </w:r>
      </w:ins>
      <w:r>
        <w:t xml:space="preserve"> of debate for many years (for reviews see e.g. Henderson, 2003; </w:t>
      </w:r>
      <w:proofErr w:type="spellStart"/>
      <w:r>
        <w:t>Rayner</w:t>
      </w:r>
      <w:proofErr w:type="spellEnd"/>
      <w:r>
        <w:t xml:space="preserve">, 1998; </w:t>
      </w:r>
      <w:proofErr w:type="spellStart"/>
      <w:r>
        <w:t>Rayner</w:t>
      </w:r>
      <w:proofErr w:type="spellEnd"/>
      <w:r>
        <w:t xml:space="preserve">, </w:t>
      </w:r>
      <w:proofErr w:type="spellStart"/>
      <w:r>
        <w:t>Liversedge</w:t>
      </w:r>
      <w:proofErr w:type="spellEnd"/>
      <w:r>
        <w:t xml:space="preserve">, </w:t>
      </w:r>
      <w:proofErr w:type="spellStart"/>
      <w:r>
        <w:t>Nuthmann</w:t>
      </w:r>
      <w:proofErr w:type="spellEnd"/>
      <w:r>
        <w:t xml:space="preserve">, </w:t>
      </w:r>
      <w:proofErr w:type="spellStart"/>
      <w:r>
        <w:t>Kliegl</w:t>
      </w:r>
      <w:proofErr w:type="spellEnd"/>
      <w:r>
        <w:t xml:space="preserve">, &amp; Underwood, 2009; </w:t>
      </w:r>
      <w:proofErr w:type="spellStart"/>
      <w:r>
        <w:t>Tatler</w:t>
      </w:r>
      <w:proofErr w:type="spellEnd"/>
      <w:r>
        <w:t xml:space="preserve">, </w:t>
      </w:r>
      <w:proofErr w:type="spellStart"/>
      <w:r>
        <w:t>Hayhoe</w:t>
      </w:r>
      <w:proofErr w:type="spellEnd"/>
      <w:r>
        <w:t xml:space="preserve">, Land, &amp; Ballard, 2011). In this debate, the influence of early, low-level properties is typically contrasted with the later-occurring, high-level influence of semantic knowledge (Loftus &amp; </w:t>
      </w:r>
      <w:proofErr w:type="spellStart"/>
      <w:r>
        <w:t>Mackworth</w:t>
      </w:r>
      <w:proofErr w:type="spellEnd"/>
      <w:r>
        <w:t xml:space="preserve">, 1978; Henderson, Weeks </w:t>
      </w:r>
      <w:proofErr w:type="spellStart"/>
      <w:r>
        <w:t>Jr</w:t>
      </w:r>
      <w:proofErr w:type="spellEnd"/>
      <w:r>
        <w:t xml:space="preserve">, &amp; </w:t>
      </w:r>
      <w:proofErr w:type="spellStart"/>
      <w:r>
        <w:t>Hollingworth</w:t>
      </w:r>
      <w:proofErr w:type="spellEnd"/>
      <w:r>
        <w:t xml:space="preserve">, 1999). In the current study, we investigate this decades-old issue in a new way, by contrasting </w:t>
      </w:r>
      <w:ins w:id="34" w:author="francoise" w:date="2014-06-25T16:44:00Z">
        <w:r w:rsidR="00C315B8">
          <w:t xml:space="preserve">the effect and </w:t>
        </w:r>
      </w:ins>
      <w:ins w:id="35" w:author="francoise" w:date="2014-06-25T16:30:00Z">
        <w:r w:rsidR="00D365CE">
          <w:t xml:space="preserve">time course of </w:t>
        </w:r>
      </w:ins>
      <w:r>
        <w:t xml:space="preserve">low-level </w:t>
      </w:r>
      <w:ins w:id="36" w:author="francoise" w:date="2014-06-25T16:48:00Z">
        <w:r w:rsidR="00E86085">
          <w:t>stimulus properties</w:t>
        </w:r>
      </w:ins>
      <w:del w:id="37" w:author="francoise" w:date="2014-06-25T16:45:00Z">
        <w:r w:rsidDel="00C315B8">
          <w:delText xml:space="preserve">effects </w:delText>
        </w:r>
      </w:del>
      <w:ins w:id="38" w:author="francoise" w:date="2014-06-25T16:47:00Z">
        <w:r w:rsidR="00E86085">
          <w:t xml:space="preserve"> </w:t>
        </w:r>
      </w:ins>
      <w:del w:id="39" w:author="francoise" w:date="2014-06-25T16:48:00Z">
        <w:r w:rsidDel="00E86085">
          <w:delText xml:space="preserve">with </w:delText>
        </w:r>
      </w:del>
      <w:ins w:id="40" w:author="francoise" w:date="2014-06-25T16:48:00Z">
        <w:r w:rsidR="00E86085">
          <w:t xml:space="preserve">and </w:t>
        </w:r>
      </w:ins>
      <w:proofErr w:type="spellStart"/>
      <w:r>
        <w:rPr>
          <w:i/>
          <w:iCs/>
        </w:rPr>
        <w:t>visuomotor</w:t>
      </w:r>
      <w:proofErr w:type="spellEnd"/>
      <w:r>
        <w:rPr>
          <w:i/>
          <w:iCs/>
        </w:rPr>
        <w:t xml:space="preserve"> priming by object affordances</w:t>
      </w:r>
      <w:ins w:id="41" w:author="francoise" w:date="2014-06-25T16:51:00Z">
        <w:r w:rsidR="001D058D">
          <w:rPr>
            <w:i/>
            <w:iCs/>
          </w:rPr>
          <w:t>, on the metrics of saccadic eye movements</w:t>
        </w:r>
      </w:ins>
      <w:r>
        <w:rPr>
          <w:i/>
          <w:iCs/>
        </w:rPr>
        <w:t xml:space="preserve">. </w:t>
      </w:r>
      <w:r>
        <w:t>Because</w:t>
      </w:r>
      <w:r>
        <w:rPr>
          <w:i/>
          <w:iCs/>
        </w:rPr>
        <w:t xml:space="preserve"> </w:t>
      </w:r>
      <w:proofErr w:type="spellStart"/>
      <w:r>
        <w:rPr>
          <w:i/>
          <w:iCs/>
        </w:rPr>
        <w:t>v</w:t>
      </w:r>
      <w:r>
        <w:t>isuomotor</w:t>
      </w:r>
      <w:proofErr w:type="spellEnd"/>
      <w:r>
        <w:t xml:space="preserve"> priming </w:t>
      </w:r>
      <w:ins w:id="42" w:author="francoise" w:date="2014-06-25T22:49:00Z">
        <w:r w:rsidR="00CF05FA">
          <w:t xml:space="preserve">presumably </w:t>
        </w:r>
      </w:ins>
      <w:r>
        <w:t xml:space="preserve">occurs automatically, we reasoned that it might be more likely for this effect, than for semantic knowledge, </w:t>
      </w:r>
      <w:commentRangeStart w:id="43"/>
      <w:r>
        <w:t xml:space="preserve">to interfere </w:t>
      </w:r>
      <w:commentRangeEnd w:id="43"/>
      <w:r w:rsidR="00CF05FA">
        <w:rPr>
          <w:rStyle w:val="Marquedecommentaire"/>
        </w:rPr>
        <w:commentReference w:id="43"/>
      </w:r>
      <w:r>
        <w:t xml:space="preserve">with </w:t>
      </w:r>
      <w:ins w:id="44" w:author="francoise" w:date="2014-06-25T16:51:00Z">
        <w:r w:rsidR="00E86085">
          <w:t xml:space="preserve">a stimulus' </w:t>
        </w:r>
      </w:ins>
      <w:del w:id="45" w:author="francoise" w:date="2014-06-25T16:49:00Z">
        <w:r w:rsidDel="00E86085">
          <w:delText xml:space="preserve">the influence of </w:delText>
        </w:r>
      </w:del>
      <w:r>
        <w:t>low-level properties.</w:t>
      </w:r>
    </w:p>
    <w:p w:rsidR="005A1001" w:rsidRDefault="002029A8">
      <w:pPr>
        <w:pStyle w:val="Textbody"/>
      </w:pPr>
      <w:proofErr w:type="spellStart"/>
      <w:r>
        <w:t>Visuomotor</w:t>
      </w:r>
      <w:proofErr w:type="spellEnd"/>
      <w:r>
        <w:t xml:space="preserve"> priming refers to the notion that the mere sight of an action-related object, such as a teapot, immediately activates a motor program associated with it (for </w:t>
      </w:r>
      <w:proofErr w:type="spellStart"/>
      <w:r>
        <w:t>behavioural</w:t>
      </w:r>
      <w:proofErr w:type="spellEnd"/>
      <w:r>
        <w:t xml:space="preserve"> studies, see e.g. </w:t>
      </w:r>
      <w:proofErr w:type="spellStart"/>
      <w:r>
        <w:t>Craighero</w:t>
      </w:r>
      <w:proofErr w:type="spellEnd"/>
      <w:r>
        <w:t xml:space="preserve">, </w:t>
      </w:r>
      <w:proofErr w:type="spellStart"/>
      <w:r>
        <w:t>Fadiga</w:t>
      </w:r>
      <w:proofErr w:type="spellEnd"/>
      <w:r>
        <w:t xml:space="preserve">, </w:t>
      </w:r>
      <w:proofErr w:type="spellStart"/>
      <w:r>
        <w:t>Umiltà</w:t>
      </w:r>
      <w:proofErr w:type="spellEnd"/>
      <w:r>
        <w:t xml:space="preserve">, &amp; </w:t>
      </w:r>
      <w:proofErr w:type="spellStart"/>
      <w:r>
        <w:t>Rizzolatti</w:t>
      </w:r>
      <w:proofErr w:type="spellEnd"/>
      <w:r>
        <w:t xml:space="preserve">, 1996; Tucker &amp; Ellis, 1998, 2001; for </w:t>
      </w:r>
      <w:proofErr w:type="spellStart"/>
      <w:r>
        <w:t>neuroimaging</w:t>
      </w:r>
      <w:proofErr w:type="spellEnd"/>
      <w:r>
        <w:t xml:space="preserve"> studies, see e.g. Chao &amp; Martin, 2000; </w:t>
      </w:r>
      <w:proofErr w:type="spellStart"/>
      <w:r>
        <w:t>Grèzes</w:t>
      </w:r>
      <w:proofErr w:type="spellEnd"/>
      <w:r>
        <w:t xml:space="preserve">, Tucker, </w:t>
      </w:r>
      <w:proofErr w:type="spellStart"/>
      <w:r>
        <w:t>Armony</w:t>
      </w:r>
      <w:proofErr w:type="spellEnd"/>
      <w:r>
        <w:t xml:space="preserve">, Ellis, &amp; </w:t>
      </w:r>
      <w:proofErr w:type="spellStart"/>
      <w:r>
        <w:t>Passingham</w:t>
      </w:r>
      <w:proofErr w:type="spellEnd"/>
      <w:r>
        <w:t xml:space="preserve">, 2003). </w:t>
      </w:r>
      <w:del w:id="46" w:author="francoise" w:date="2014-06-25T16:51:00Z">
        <w:r w:rsidDel="001D058D">
          <w:delText>Visuomotor priming</w:delText>
        </w:r>
      </w:del>
      <w:ins w:id="47" w:author="francoise" w:date="2014-06-25T16:51:00Z">
        <w:r w:rsidR="001D058D">
          <w:t>It</w:t>
        </w:r>
      </w:ins>
      <w:r>
        <w:t xml:space="preserve"> is considered a higher-level process, because it is not directly related to the low-level properties of visual input. Rather, it requires some form of object recognition, however basic. And yet, </w:t>
      </w:r>
      <w:proofErr w:type="spellStart"/>
      <w:r>
        <w:t>visuomotor</w:t>
      </w:r>
      <w:proofErr w:type="spellEnd"/>
      <w:r>
        <w:t xml:space="preserve"> priming is assumed to occur automatically and non-voluntarily (e.g. Handy, Grafton, </w:t>
      </w:r>
      <w:proofErr w:type="spellStart"/>
      <w:r>
        <w:t>Shroff</w:t>
      </w:r>
      <w:proofErr w:type="spellEnd"/>
      <w:r>
        <w:t xml:space="preserve">, </w:t>
      </w:r>
      <w:proofErr w:type="spellStart"/>
      <w:r>
        <w:t>Ketay</w:t>
      </w:r>
      <w:proofErr w:type="spellEnd"/>
      <w:r>
        <w:t xml:space="preserve">, &amp; </w:t>
      </w:r>
      <w:proofErr w:type="spellStart"/>
      <w:r>
        <w:t>Gazzaniga</w:t>
      </w:r>
      <w:proofErr w:type="spellEnd"/>
      <w:r>
        <w:t>, 2003; Tucker &amp; Ellis, 2001). Crucially, it has been suggested that such object affordances automatically draw the eyes (</w:t>
      </w:r>
      <w:proofErr w:type="spellStart"/>
      <w:r>
        <w:t>Myachykov</w:t>
      </w:r>
      <w:proofErr w:type="spellEnd"/>
      <w:r>
        <w:t xml:space="preserve">, Ellis, </w:t>
      </w:r>
      <w:proofErr w:type="spellStart"/>
      <w:r>
        <w:t>Cangelosi</w:t>
      </w:r>
      <w:proofErr w:type="spellEnd"/>
      <w:r>
        <w:t xml:space="preserve">, &amp; Fischer, 2013) and </w:t>
      </w:r>
      <w:proofErr w:type="spellStart"/>
      <w:r>
        <w:t>visuospatial</w:t>
      </w:r>
      <w:proofErr w:type="spellEnd"/>
      <w:r>
        <w:t xml:space="preserve"> attention (Roberts &amp; Humphreys, 2006; see also Handy et al., 2003) towards the action-related part of the object. The purpose of the current study was to test this claim. </w:t>
      </w:r>
      <w:commentRangeStart w:id="48"/>
      <w:r>
        <w:commentReference w:id="48"/>
      </w:r>
      <w:commentRangeEnd w:id="48"/>
      <w:r>
        <w:t xml:space="preserve">More precisely, we compared high-level object-based effects with the effect of a </w:t>
      </w:r>
      <w:r>
        <w:lastRenderedPageBreak/>
        <w:t>purely low-level property of the object: its center of gravity. To this end, we presented participants with isolated photographs of graspable objects and investigated were the eyes landed, relative to the object's center of gravity.</w:t>
      </w:r>
    </w:p>
    <w:p w:rsidR="005A1001" w:rsidRDefault="002029A8">
      <w:pPr>
        <w:pStyle w:val="Heading2"/>
      </w:pPr>
      <w:r>
        <w:t>High-Level Object-Affordance Effects</w:t>
      </w:r>
    </w:p>
    <w:p w:rsidR="005A1001" w:rsidRDefault="002029A8">
      <w:pPr>
        <w:pStyle w:val="Textbody"/>
      </w:pPr>
      <w:r>
        <w:t xml:space="preserve">According to Gibson (1979), people observe objects in terms of their potential usage. He coined the term </w:t>
      </w:r>
      <w:r>
        <w:rPr>
          <w:i/>
          <w:iCs/>
        </w:rPr>
        <w:t>affordances</w:t>
      </w:r>
      <w:r>
        <w:t xml:space="preserve"> to refer to the action possibilities offered by the environment (Gibson, 1977). </w:t>
      </w:r>
      <w:del w:id="49" w:author="francoise" w:date="2014-06-25T16:52:00Z">
        <w:r w:rsidDel="001D058D">
          <w:delText>Indeed</w:delText>
        </w:r>
      </w:del>
      <w:ins w:id="50" w:author="francoise" w:date="2014-06-25T16:52:00Z">
        <w:r w:rsidR="001D058D">
          <w:t>In line with this view</w:t>
        </w:r>
      </w:ins>
      <w:r>
        <w:t xml:space="preserve">, a vast amount of research has shown that perceiving an object automatically potentiates an associated motor program (e.g. </w:t>
      </w:r>
      <w:proofErr w:type="spellStart"/>
      <w:r>
        <w:t>Craighero</w:t>
      </w:r>
      <w:proofErr w:type="spellEnd"/>
      <w:r>
        <w:t xml:space="preserve"> et al., 1996). For example, seeing a frying pan with its handle protruded to the right facilitates right-hand responses compared to left-hand responses, whereas the reverse is true when the handle is protrud</w:t>
      </w:r>
      <w:ins w:id="51" w:author="francoise" w:date="2014-06-25T16:52:00Z">
        <w:r w:rsidR="001D058D">
          <w:t>ing</w:t>
        </w:r>
      </w:ins>
      <w:del w:id="52" w:author="francoise" w:date="2014-06-25T16:52:00Z">
        <w:r w:rsidDel="001D058D">
          <w:delText>ed</w:delText>
        </w:r>
      </w:del>
      <w:r>
        <w:t xml:space="preserve"> to the left (Tucker &amp; Ellis, 1998). Given this interplay between vision and action, the question arises whether action-related objects facilitate </w:t>
      </w:r>
      <w:proofErr w:type="spellStart"/>
      <w:r>
        <w:t>visuomotor</w:t>
      </w:r>
      <w:proofErr w:type="spellEnd"/>
      <w:r>
        <w:t xml:space="preserve"> transformations by </w:t>
      </w:r>
      <w:r>
        <w:rPr>
          <w:i/>
          <w:iCs/>
        </w:rPr>
        <w:t>automatically</w:t>
      </w:r>
      <w:r>
        <w:t xml:space="preserve"> capturing </w:t>
      </w:r>
      <w:proofErr w:type="spellStart"/>
      <w:r>
        <w:t>visuospatial</w:t>
      </w:r>
      <w:proofErr w:type="spellEnd"/>
      <w:r>
        <w:t xml:space="preserve"> attention (</w:t>
      </w:r>
      <w:proofErr w:type="spellStart"/>
      <w:r>
        <w:t>Craighero</w:t>
      </w:r>
      <w:proofErr w:type="spellEnd"/>
      <w:r>
        <w:t xml:space="preserve"> et al., 1996; </w:t>
      </w:r>
      <w:proofErr w:type="spellStart"/>
      <w:r>
        <w:t>Jeannerod</w:t>
      </w:r>
      <w:proofErr w:type="spellEnd"/>
      <w:r>
        <w:t xml:space="preserve">, </w:t>
      </w:r>
      <w:proofErr w:type="spellStart"/>
      <w:r>
        <w:t>Arbib</w:t>
      </w:r>
      <w:proofErr w:type="spellEnd"/>
      <w:r>
        <w:t xml:space="preserve">, </w:t>
      </w:r>
      <w:proofErr w:type="spellStart"/>
      <w:r>
        <w:t>Rizzolatti</w:t>
      </w:r>
      <w:proofErr w:type="spellEnd"/>
      <w:r>
        <w:t xml:space="preserve">, &amp; Sakata, 1995). To investigate this, Handy and colleagues (2003) presented two objects bilaterally, one graspable, and one non-graspable, and asked participants to indicate over which of the two a target was superimposed. They found that the event-related-potential component </w:t>
      </w:r>
      <w:commentRangeStart w:id="53"/>
      <w:r>
        <w:t>P1</w:t>
      </w:r>
      <w:commentRangeEnd w:id="53"/>
      <w:r w:rsidR="001D058D">
        <w:rPr>
          <w:rStyle w:val="Marquedecommentaire"/>
        </w:rPr>
        <w:commentReference w:id="53"/>
      </w:r>
      <w:r>
        <w:t xml:space="preserve">, which is assumed to reflect enhanced visual processing for attended locations (Clark &amp; </w:t>
      </w:r>
      <w:proofErr w:type="spellStart"/>
      <w:r>
        <w:t>Hillyard</w:t>
      </w:r>
      <w:proofErr w:type="spellEnd"/>
      <w:r>
        <w:t>, 1996), was larger if the target was superimposed over a graspable compared to a non-graspable object. The authors concluded that action-related objects indeed capture attention (2003).</w:t>
      </w:r>
    </w:p>
    <w:p w:rsidR="005A1001" w:rsidRDefault="002029A8">
      <w:pPr>
        <w:pStyle w:val="Heading3"/>
      </w:pPr>
      <w:r>
        <w:t>The handle-affordance hypothesis</w:t>
      </w:r>
    </w:p>
    <w:p w:rsidR="005A1001" w:rsidRDefault="002029A8">
      <w:pPr>
        <w:pStyle w:val="Textbody"/>
      </w:pPr>
      <w:r>
        <w:t xml:space="preserve">Following this logic, potentials for action should also capture attention </w:t>
      </w:r>
      <w:r>
        <w:rPr>
          <w:i/>
          <w:iCs/>
        </w:rPr>
        <w:t>within</w:t>
      </w:r>
      <w:r>
        <w:t xml:space="preserve"> a single object. At least one study suggests that this is indeed the case. </w:t>
      </w:r>
      <w:proofErr w:type="spellStart"/>
      <w:r>
        <w:t>Myachykov</w:t>
      </w:r>
      <w:proofErr w:type="spellEnd"/>
      <w:r>
        <w:t xml:space="preserve"> and colleagues (2013) measured eye movements while participants viewed and categorized graspable objects. They found that participants spent proportionally more time looking at an object's </w:t>
      </w:r>
      <w:r>
        <w:rPr>
          <w:i/>
          <w:iCs/>
        </w:rPr>
        <w:t>handle</w:t>
      </w:r>
      <w:r>
        <w:t xml:space="preserve"> than at other parts, even though the (location of the) handle was irrelevant for the task. From these results, the authors concluded that an object's graspable part automatically captures </w:t>
      </w:r>
      <w:proofErr w:type="spellStart"/>
      <w:r>
        <w:t>visuospatial</w:t>
      </w:r>
      <w:proofErr w:type="spellEnd"/>
      <w:r>
        <w:t xml:space="preserve"> attention (</w:t>
      </w:r>
      <w:proofErr w:type="spellStart"/>
      <w:r>
        <w:t>Myachykov</w:t>
      </w:r>
      <w:proofErr w:type="spellEnd"/>
      <w:r>
        <w:t xml:space="preserve"> et al., 2013). We will refer to this line of reasoning as the handle-affordance hypothesis, which predicts that when making an eye movement towards a graspable object, the eyes should land towards the handle (see Figure 1, orange arrow).</w:t>
      </w:r>
    </w:p>
    <w:p w:rsidR="005A1001" w:rsidRDefault="002029A8">
      <w:pPr>
        <w:pStyle w:val="Heading3"/>
      </w:pPr>
      <w:r>
        <w:lastRenderedPageBreak/>
        <w:t>The action-performing hypothesis</w:t>
      </w:r>
    </w:p>
    <w:p w:rsidR="005A1001" w:rsidRDefault="002029A8">
      <w:pPr>
        <w:pStyle w:val="Textbody"/>
      </w:pPr>
      <w:r>
        <w:t xml:space="preserve">In direct contrast to the handle-affordance hypothesis, Roberts and Humphreys (2006) reasoned that action-related objects should bias </w:t>
      </w:r>
      <w:proofErr w:type="spellStart"/>
      <w:r>
        <w:t>visuospatial</w:t>
      </w:r>
      <w:proofErr w:type="spellEnd"/>
      <w:r>
        <w:t xml:space="preserve"> attention in the direction of the action implied by the object. For example, a hammer implies the action 'hammering', which induces an </w:t>
      </w:r>
      <w:proofErr w:type="spellStart"/>
      <w:r>
        <w:t>attentional</w:t>
      </w:r>
      <w:proofErr w:type="spellEnd"/>
      <w:r>
        <w:t xml:space="preserve"> shift towards the hammer's head rather than its handle. After all, in daily life that would be the most probable location to find the (to-be-hammered-on) nail. To test their prediction, Roberts and Humphreys (2006) used a Posner-cueing paradigm (Posner, Snyder, &amp; Davidson, 1980) in which graspable objects functioned as central cues. The authors predicted, and found, a cueing effect at the </w:t>
      </w:r>
      <w:r>
        <w:rPr>
          <w:i/>
          <w:iCs/>
        </w:rPr>
        <w:t>action-performing</w:t>
      </w:r>
      <w:r>
        <w:t xml:space="preserve"> side of the object (e.g. at the head, but not at the handle, of a hammer), and concluded that </w:t>
      </w:r>
      <w:proofErr w:type="spellStart"/>
      <w:r>
        <w:t>visuospatial</w:t>
      </w:r>
      <w:proofErr w:type="spellEnd"/>
      <w:r>
        <w:t xml:space="preserve"> attention is biased towards the direction of the action implied by the object (Roberts &amp; Humphreys, 2006). We will refer to this line of reasoning as the action-performing hypothesis. This hypothesis predicts that, when making an eye movement towards a graspable object, the eyes should land towards the action-performing part (see Figure 1, green arrow). Interestingly, </w:t>
      </w:r>
      <w:proofErr w:type="spellStart"/>
      <w:r>
        <w:t>Vainio</w:t>
      </w:r>
      <w:proofErr w:type="spellEnd"/>
      <w:r>
        <w:t xml:space="preserve"> and colleagues (2007) employed a similar paradigm (although to test the </w:t>
      </w:r>
      <w:proofErr w:type="spellStart"/>
      <w:r>
        <w:t>hande</w:t>
      </w:r>
      <w:proofErr w:type="spellEnd"/>
      <w:r>
        <w:t>-affordance hypothesis), and did not find a bias to either side of the object.</w:t>
      </w:r>
    </w:p>
    <w:p w:rsidR="005A1001" w:rsidRDefault="002029A8">
      <w:pPr>
        <w:pStyle w:val="Heading2"/>
      </w:pPr>
      <w:r>
        <w:t>A Low-Level Center-of-Gravity Effect</w:t>
      </w:r>
    </w:p>
    <w:p w:rsidR="005A1001" w:rsidRDefault="002029A8">
      <w:pPr>
        <w:pStyle w:val="Textbody"/>
      </w:pPr>
      <w:commentRangeStart w:id="54"/>
      <w:commentRangeStart w:id="55"/>
      <w:r>
        <w:commentReference w:id="54"/>
      </w:r>
      <w:commentRangeEnd w:id="54"/>
      <w:commentRangeEnd w:id="55"/>
      <w:r w:rsidR="004E0CE4">
        <w:rPr>
          <w:rStyle w:val="Marquedecommentaire"/>
        </w:rPr>
        <w:commentReference w:id="55"/>
      </w:r>
      <w:r>
        <w:t xml:space="preserve">In visual displays containing two simple shapes, saccades typically reveal a so-called </w:t>
      </w:r>
      <w:r>
        <w:rPr>
          <w:i/>
          <w:iCs/>
        </w:rPr>
        <w:t>global effect</w:t>
      </w:r>
      <w:r>
        <w:t>: Even though participants aim for one of the two stimuli, their eyes deviate towards the other stimulus, and land on a location in between the two (</w:t>
      </w:r>
      <w:proofErr w:type="spellStart"/>
      <w:r>
        <w:t>Coren</w:t>
      </w:r>
      <w:proofErr w:type="spellEnd"/>
      <w:r>
        <w:t xml:space="preserve"> &amp; </w:t>
      </w:r>
      <w:proofErr w:type="spellStart"/>
      <w:r>
        <w:t>Hoenig</w:t>
      </w:r>
      <w:proofErr w:type="spellEnd"/>
      <w:r>
        <w:t xml:space="preserve">, 1972; </w:t>
      </w:r>
      <w:commentRangeStart w:id="56"/>
      <w:r>
        <w:t>Findlay, 1982</w:t>
      </w:r>
      <w:ins w:id="57" w:author="francoise" w:date="2014-06-25T16:59:00Z">
        <w:r w:rsidR="004E0CE4">
          <w:t xml:space="preserve">; </w:t>
        </w:r>
      </w:ins>
      <w:commentRangeEnd w:id="56"/>
      <w:ins w:id="58" w:author="francoise" w:date="2014-06-25T17:01:00Z">
        <w:r w:rsidR="004E0CE4">
          <w:rPr>
            <w:rStyle w:val="Marquedecommentaire"/>
          </w:rPr>
          <w:commentReference w:id="56"/>
        </w:r>
      </w:ins>
      <w:ins w:id="59" w:author="francoise" w:date="2014-06-25T16:59:00Z">
        <w:r w:rsidR="004E0CE4">
          <w:t xml:space="preserve">for reviews see </w:t>
        </w:r>
        <w:proofErr w:type="spellStart"/>
        <w:r w:rsidR="004E0CE4">
          <w:t>Vitu</w:t>
        </w:r>
        <w:proofErr w:type="spellEnd"/>
        <w:r w:rsidR="004E0CE4">
          <w:t xml:space="preserve">, 2008; and Van </w:t>
        </w:r>
        <w:proofErr w:type="spellStart"/>
        <w:r w:rsidR="004E0CE4">
          <w:t>der</w:t>
        </w:r>
        <w:proofErr w:type="spellEnd"/>
        <w:r w:rsidR="004E0CE4">
          <w:t xml:space="preserve"> </w:t>
        </w:r>
        <w:proofErr w:type="spellStart"/>
        <w:r w:rsidR="004E0CE4">
          <w:t>Stigchel</w:t>
        </w:r>
        <w:proofErr w:type="spellEnd"/>
        <w:r w:rsidR="004E0CE4">
          <w:t xml:space="preserve"> &amp; </w:t>
        </w:r>
        <w:proofErr w:type="spellStart"/>
        <w:r w:rsidR="004E0CE4">
          <w:t>Nijboer</w:t>
        </w:r>
        <w:proofErr w:type="spellEnd"/>
        <w:r w:rsidR="004E0CE4">
          <w:t>, 2011</w:t>
        </w:r>
      </w:ins>
      <w:r>
        <w:t>). This systematic landing error is typically interpreted as a tendency of the eyes to land on the center of gravity (</w:t>
      </w:r>
      <w:proofErr w:type="spellStart"/>
      <w:r>
        <w:t>CoG</w:t>
      </w:r>
      <w:proofErr w:type="spellEnd"/>
      <w:r>
        <w:t xml:space="preserve">) of the visual </w:t>
      </w:r>
      <w:del w:id="60" w:author="francoise" w:date="2014-06-25T21:36:00Z">
        <w:r w:rsidDel="003E513D">
          <w:delText xml:space="preserve">field </w:delText>
        </w:r>
      </w:del>
      <w:ins w:id="61" w:author="francoise" w:date="2014-06-25T21:36:00Z">
        <w:r w:rsidR="003E513D">
          <w:t xml:space="preserve">configuration in the periphery </w:t>
        </w:r>
      </w:ins>
      <w:commentRangeStart w:id="62"/>
      <w:ins w:id="63" w:author="francoise" w:date="2014-06-25T16:58:00Z">
        <w:r w:rsidR="004E0CE4">
          <w:t xml:space="preserve">as the eyes land closer to the brighter or larger object of a pair </w:t>
        </w:r>
      </w:ins>
      <w:ins w:id="64" w:author="francoise" w:date="2014-06-25T16:59:00Z">
        <w:r w:rsidR="004E0CE4">
          <w:t>(</w:t>
        </w:r>
        <w:proofErr w:type="spellStart"/>
        <w:r w:rsidR="004E0CE4">
          <w:t>Deubel</w:t>
        </w:r>
        <w:proofErr w:type="spellEnd"/>
        <w:r w:rsidR="004E0CE4">
          <w:t xml:space="preserve"> et al., 1984; Findlay, 1982)</w:t>
        </w:r>
      </w:ins>
      <w:commentRangeEnd w:id="62"/>
      <w:ins w:id="65" w:author="francoise" w:date="2014-06-25T17:00:00Z">
        <w:r w:rsidR="004E0CE4">
          <w:rPr>
            <w:rStyle w:val="Marquedecommentaire"/>
          </w:rPr>
          <w:commentReference w:id="62"/>
        </w:r>
      </w:ins>
      <w:del w:id="66" w:author="francoise" w:date="2014-06-25T16:59:00Z">
        <w:r w:rsidDel="004E0CE4">
          <w:delText>(for reviews see Vitu, 2008; and Van der Stigchel &amp; Nijboer, 2011)</w:delText>
        </w:r>
      </w:del>
      <w:r>
        <w:t xml:space="preserve">. </w:t>
      </w:r>
      <w:commentRangeStart w:id="67"/>
      <w:r>
        <w:t xml:space="preserve">The neural basis of the global effect is assumed to be the superior </w:t>
      </w:r>
      <w:proofErr w:type="spellStart"/>
      <w:r>
        <w:t>colliculus</w:t>
      </w:r>
      <w:proofErr w:type="spellEnd"/>
      <w:r>
        <w:t xml:space="preserve">, a brainstem region involved in saccade generation. The superior </w:t>
      </w:r>
      <w:proofErr w:type="spellStart"/>
      <w:r>
        <w:t>colliculus</w:t>
      </w:r>
      <w:proofErr w:type="spellEnd"/>
      <w:r>
        <w:t xml:space="preserve"> contains </w:t>
      </w:r>
      <w:proofErr w:type="spellStart"/>
      <w:r>
        <w:t>retinotopically</w:t>
      </w:r>
      <w:proofErr w:type="spellEnd"/>
      <w:r>
        <w:t xml:space="preserve"> organized </w:t>
      </w:r>
      <w:ins w:id="68" w:author="francoise" w:date="2014-06-25T17:02:00Z">
        <w:r w:rsidR="00517E14">
          <w:t xml:space="preserve">sensory and </w:t>
        </w:r>
      </w:ins>
      <w:r>
        <w:t>motor maps, of which the neurons have large and overlapping receptive</w:t>
      </w:r>
      <w:ins w:id="69" w:author="francoise" w:date="2014-06-25T17:08:00Z">
        <w:r w:rsidR="00503D71">
          <w:t>/movement</w:t>
        </w:r>
      </w:ins>
      <w:r>
        <w:t xml:space="preserve"> fields. As a consequence, activity stemming from two proximally presented visual stimuli combines into one central peak of activity (</w:t>
      </w:r>
      <w:proofErr w:type="spellStart"/>
      <w:r>
        <w:t>Vokoun</w:t>
      </w:r>
      <w:proofErr w:type="spellEnd"/>
      <w:r>
        <w:t xml:space="preserve">, Huang, Jackson, &amp; Basso, 2014). If this peak of activity subsequently triggers a saccade, the eyes land in between the two stimuli (Findlay &amp; Walker, 1999; Van </w:t>
      </w:r>
      <w:proofErr w:type="spellStart"/>
      <w:r>
        <w:t>Opstal</w:t>
      </w:r>
      <w:proofErr w:type="spellEnd"/>
      <w:r>
        <w:t xml:space="preserve"> &amp; Van </w:t>
      </w:r>
      <w:proofErr w:type="spellStart"/>
      <w:r>
        <w:t>Gisbergen</w:t>
      </w:r>
      <w:proofErr w:type="spellEnd"/>
      <w:r>
        <w:t>, 1989).</w:t>
      </w:r>
      <w:commentRangeEnd w:id="67"/>
      <w:r w:rsidR="00517E14">
        <w:rPr>
          <w:rStyle w:val="Marquedecommentaire"/>
        </w:rPr>
        <w:commentReference w:id="67"/>
      </w:r>
      <w:r>
        <w:t xml:space="preserve"> </w:t>
      </w:r>
      <w:del w:id="70" w:author="francoise" w:date="2014-06-25T21:01:00Z">
        <w:r w:rsidDel="00B26B44">
          <w:delText>It has been suggested</w:delText>
        </w:r>
      </w:del>
      <w:ins w:id="71" w:author="francoise" w:date="2014-06-25T21:02:00Z">
        <w:r w:rsidR="00B26B44">
          <w:t>According to this view,</w:t>
        </w:r>
      </w:ins>
      <w:del w:id="72" w:author="francoise" w:date="2014-06-25T21:02:00Z">
        <w:r w:rsidDel="00B26B44">
          <w:delText xml:space="preserve"> that such</w:delText>
        </w:r>
      </w:del>
      <w:r>
        <w:t xml:space="preserve"> </w:t>
      </w:r>
      <w:r>
        <w:rPr>
          <w:i/>
          <w:iCs/>
        </w:rPr>
        <w:lastRenderedPageBreak/>
        <w:t>saccadic averaging</w:t>
      </w:r>
      <w:r>
        <w:t xml:space="preserve"> is the </w:t>
      </w:r>
      <w:del w:id="73" w:author="francoise" w:date="2014-06-25T21:06:00Z">
        <w:r w:rsidDel="005D43FD">
          <w:delText>'</w:delText>
        </w:r>
      </w:del>
      <w:r>
        <w:t>default</w:t>
      </w:r>
      <w:del w:id="74" w:author="francoise" w:date="2014-06-25T21:06:00Z">
        <w:r w:rsidDel="005D43FD">
          <w:delText xml:space="preserve"> mode'</w:delText>
        </w:r>
      </w:del>
      <w:ins w:id="75" w:author="francoise" w:date="2014-06-25T17:11:00Z">
        <w:r w:rsidR="00503D71">
          <w:t xml:space="preserve"> </w:t>
        </w:r>
      </w:ins>
      <w:del w:id="76" w:author="francoise" w:date="2014-06-25T20:54:00Z">
        <w:r w:rsidDel="00DA2E1E">
          <w:delText xml:space="preserve"> </w:delText>
        </w:r>
      </w:del>
      <w:del w:id="77" w:author="francoise" w:date="2014-06-25T17:12:00Z">
        <w:r w:rsidDel="00503D71">
          <w:delText xml:space="preserve">of the </w:delText>
        </w:r>
      </w:del>
      <w:del w:id="78" w:author="francoise" w:date="2014-06-25T17:10:00Z">
        <w:r w:rsidDel="00503D71">
          <w:delText xml:space="preserve">visual </w:delText>
        </w:r>
      </w:del>
      <w:del w:id="79" w:author="francoise" w:date="2014-06-25T17:12:00Z">
        <w:r w:rsidDel="00503D71">
          <w:delText xml:space="preserve">system </w:delText>
        </w:r>
      </w:del>
      <w:commentRangeStart w:id="80"/>
      <w:del w:id="81" w:author="francoise" w:date="2014-06-25T21:06:00Z">
        <w:r w:rsidDel="005D43FD">
          <w:delText>(Vitu, 2008)</w:delText>
        </w:r>
      </w:del>
      <w:commentRangeEnd w:id="80"/>
      <w:r w:rsidR="00503D71">
        <w:rPr>
          <w:rStyle w:val="Marquedecommentaire"/>
        </w:rPr>
        <w:commentReference w:id="80"/>
      </w:r>
      <w:r>
        <w:t xml:space="preserve">, </w:t>
      </w:r>
      <w:del w:id="82" w:author="francoise" w:date="2014-06-25T20:55:00Z">
        <w:r w:rsidDel="00DA2E1E">
          <w:delText xml:space="preserve">which </w:delText>
        </w:r>
      </w:del>
      <w:ins w:id="83" w:author="francoise" w:date="2014-06-25T20:55:00Z">
        <w:r w:rsidR="00DA2E1E">
          <w:t xml:space="preserve">that </w:t>
        </w:r>
      </w:ins>
      <w:r>
        <w:t>can only be overcome if saccadic programming time is sufficiently long</w:t>
      </w:r>
      <w:ins w:id="84" w:author="francoise" w:date="2014-06-25T21:02:00Z">
        <w:r w:rsidR="00B26B44">
          <w:t xml:space="preserve"> (see also </w:t>
        </w:r>
        <w:proofErr w:type="spellStart"/>
        <w:r w:rsidR="00B26B44">
          <w:t>Coëffé</w:t>
        </w:r>
        <w:proofErr w:type="spellEnd"/>
        <w:r w:rsidR="00B26B44">
          <w:t xml:space="preserve"> &amp; </w:t>
        </w:r>
        <w:proofErr w:type="spellStart"/>
        <w:r w:rsidR="00B26B44">
          <w:t>O'Regan</w:t>
        </w:r>
        <w:proofErr w:type="spellEnd"/>
        <w:r w:rsidR="00B26B44">
          <w:t xml:space="preserve">, 1987; </w:t>
        </w:r>
        <w:proofErr w:type="spellStart"/>
        <w:r w:rsidR="00B26B44">
          <w:t>Ottes</w:t>
        </w:r>
        <w:proofErr w:type="spellEnd"/>
        <w:r w:rsidR="00B26B44">
          <w:t xml:space="preserve">, van </w:t>
        </w:r>
        <w:proofErr w:type="spellStart"/>
        <w:r w:rsidR="00B26B44">
          <w:t>Gisbergen</w:t>
        </w:r>
        <w:proofErr w:type="spellEnd"/>
        <w:r w:rsidR="00B26B44">
          <w:t xml:space="preserve"> &amp; </w:t>
        </w:r>
        <w:proofErr w:type="spellStart"/>
        <w:r w:rsidR="00B26B44">
          <w:t>Eggermont</w:t>
        </w:r>
        <w:proofErr w:type="spellEnd"/>
        <w:r w:rsidR="00B26B44">
          <w:t>, 1985)</w:t>
        </w:r>
      </w:ins>
      <w:r>
        <w:t xml:space="preserve">, </w:t>
      </w:r>
      <w:ins w:id="85" w:author="francoise" w:date="2014-06-25T21:02:00Z">
        <w:r w:rsidR="00B26B44">
          <w:t xml:space="preserve">and as proposed by </w:t>
        </w:r>
      </w:ins>
      <w:proofErr w:type="spellStart"/>
      <w:ins w:id="86" w:author="francoise" w:date="2014-06-25T21:03:00Z">
        <w:r w:rsidR="00B26B44">
          <w:t>Vitu</w:t>
        </w:r>
        <w:proofErr w:type="spellEnd"/>
        <w:r w:rsidR="00B26B44">
          <w:t xml:space="preserve"> (2008), it should then </w:t>
        </w:r>
        <w:r w:rsidR="005D43FD">
          <w:t xml:space="preserve">underlie </w:t>
        </w:r>
      </w:ins>
      <w:ins w:id="87" w:author="francoise" w:date="2014-06-25T21:04:00Z">
        <w:r w:rsidR="005D43FD">
          <w:t xml:space="preserve">saccade programming </w:t>
        </w:r>
      </w:ins>
      <w:ins w:id="88" w:author="francoise" w:date="2014-06-25T21:05:00Z">
        <w:r w:rsidR="005D43FD">
          <w:t xml:space="preserve">irrespective of the task and </w:t>
        </w:r>
      </w:ins>
      <w:ins w:id="89" w:author="francoise" w:date="2014-06-25T21:36:00Z">
        <w:r w:rsidR="003E513D">
          <w:t xml:space="preserve">the </w:t>
        </w:r>
      </w:ins>
      <w:ins w:id="90" w:author="francoise" w:date="2014-06-25T21:05:00Z">
        <w:r w:rsidR="005D43FD">
          <w:t>visual material</w:t>
        </w:r>
      </w:ins>
      <w:ins w:id="91" w:author="francoise" w:date="2014-06-25T22:24:00Z">
        <w:r w:rsidR="00B7426D">
          <w:t xml:space="preserve"> (see also </w:t>
        </w:r>
        <w:proofErr w:type="spellStart"/>
        <w:r w:rsidR="00B7426D">
          <w:t>Zelinsky</w:t>
        </w:r>
        <w:proofErr w:type="spellEnd"/>
        <w:r w:rsidR="00B7426D">
          <w:t>, 2008)</w:t>
        </w:r>
      </w:ins>
      <w:del w:id="92" w:author="francoise" w:date="2014-06-25T21:05:00Z">
        <w:r w:rsidDel="005D43FD">
          <w:delText>such that competition between two stimuli is resolved in favor of one of them</w:delText>
        </w:r>
      </w:del>
      <w:r>
        <w:t xml:space="preserve">. In line with this </w:t>
      </w:r>
      <w:del w:id="93" w:author="francoise" w:date="2014-06-25T21:05:00Z">
        <w:r w:rsidDel="005D43FD">
          <w:delText>idea</w:delText>
        </w:r>
      </w:del>
      <w:ins w:id="94" w:author="francoise" w:date="2014-06-25T21:05:00Z">
        <w:r w:rsidR="005D43FD">
          <w:t>view</w:t>
        </w:r>
      </w:ins>
      <w:r>
        <w:t>, the global effect is particularly likely to occur for saccades that are executed very quickly</w:t>
      </w:r>
      <w:ins w:id="95" w:author="francoise" w:date="2014-06-25T21:05:00Z">
        <w:r w:rsidR="005D43FD">
          <w:t>, but w</w:t>
        </w:r>
      </w:ins>
      <w:del w:id="96" w:author="francoise" w:date="2014-06-25T21:05:00Z">
        <w:r w:rsidDel="005D43FD">
          <w:delText>. W</w:delText>
        </w:r>
      </w:del>
      <w:r>
        <w:t>hen their latencies increase, saccades become less susceptible to the global effect (</w:t>
      </w:r>
      <w:proofErr w:type="spellStart"/>
      <w:r>
        <w:t>Coëffé</w:t>
      </w:r>
      <w:proofErr w:type="spellEnd"/>
      <w:r>
        <w:t xml:space="preserve"> &amp; </w:t>
      </w:r>
      <w:proofErr w:type="spellStart"/>
      <w:r>
        <w:t>O’Regan</w:t>
      </w:r>
      <w:proofErr w:type="spellEnd"/>
      <w:r>
        <w:t xml:space="preserve">, 1987; </w:t>
      </w:r>
      <w:proofErr w:type="spellStart"/>
      <w:r>
        <w:t>Vitu</w:t>
      </w:r>
      <w:proofErr w:type="spellEnd"/>
      <w:r>
        <w:t xml:space="preserve">, </w:t>
      </w:r>
      <w:proofErr w:type="spellStart"/>
      <w:r>
        <w:t>Lancelin</w:t>
      </w:r>
      <w:proofErr w:type="spellEnd"/>
      <w:r>
        <w:t xml:space="preserve">, Jean, &amp; </w:t>
      </w:r>
      <w:proofErr w:type="spellStart"/>
      <w:r>
        <w:t>Farioli</w:t>
      </w:r>
      <w:proofErr w:type="spellEnd"/>
      <w:r>
        <w:t xml:space="preserve">, 2006). </w:t>
      </w:r>
      <w:del w:id="97" w:author="francoise" w:date="2014-06-25T21:05:00Z">
        <w:r w:rsidDel="005D43FD">
          <w:delText>In agreement with the idea</w:delText>
        </w:r>
      </w:del>
      <w:ins w:id="98" w:author="francoise" w:date="2014-06-25T21:05:00Z">
        <w:r w:rsidR="005D43FD">
          <w:t>Furthermore, there is already some evidence</w:t>
        </w:r>
      </w:ins>
      <w:r>
        <w:t xml:space="preserve"> that the global effect </w:t>
      </w:r>
      <w:del w:id="99" w:author="francoise" w:date="2014-06-25T21:06:00Z">
        <w:r w:rsidDel="005D43FD">
          <w:delText xml:space="preserve">is </w:delText>
        </w:r>
      </w:del>
      <w:ins w:id="100" w:author="francoise" w:date="2014-06-25T21:06:00Z">
        <w:r w:rsidR="005D43FD">
          <w:t xml:space="preserve">might be </w:t>
        </w:r>
      </w:ins>
      <w:r>
        <w:t>a universal phenomenon</w:t>
      </w:r>
      <w:ins w:id="101" w:author="francoise" w:date="2014-06-25T21:06:00Z">
        <w:r w:rsidR="005D43FD">
          <w:t>;</w:t>
        </w:r>
      </w:ins>
      <w:del w:id="102" w:author="francoise" w:date="2014-06-25T21:06:00Z">
        <w:r w:rsidDel="005D43FD">
          <w:delText>,</w:delText>
        </w:r>
      </w:del>
      <w:r>
        <w:t xml:space="preserve"> several studies </w:t>
      </w:r>
      <w:ins w:id="103" w:author="francoise" w:date="2014-06-25T21:06:00Z">
        <w:r w:rsidR="005D43FD">
          <w:t xml:space="preserve">indeed </w:t>
        </w:r>
      </w:ins>
      <w:r>
        <w:t xml:space="preserve">have shown that a display's </w:t>
      </w:r>
      <w:proofErr w:type="spellStart"/>
      <w:r>
        <w:t>CoG</w:t>
      </w:r>
      <w:proofErr w:type="spellEnd"/>
      <w:r>
        <w:t xml:space="preserve"> even predicts where the eyes land during more natural behavior such as </w:t>
      </w:r>
      <w:ins w:id="104" w:author="francoise" w:date="2014-06-25T21:11:00Z">
        <w:r w:rsidR="005D43FD">
          <w:t xml:space="preserve">the </w:t>
        </w:r>
      </w:ins>
      <w:r>
        <w:t xml:space="preserve">reading </w:t>
      </w:r>
      <w:ins w:id="105" w:author="francoise" w:date="2014-06-25T21:12:00Z">
        <w:r w:rsidR="005D43FD">
          <w:t xml:space="preserve">of pairs of isolated words </w:t>
        </w:r>
      </w:ins>
      <w:r>
        <w:t>(</w:t>
      </w:r>
      <w:proofErr w:type="spellStart"/>
      <w:r>
        <w:t>Vitu</w:t>
      </w:r>
      <w:proofErr w:type="spellEnd"/>
      <w:r>
        <w:t>, 1991), visual search (</w:t>
      </w:r>
      <w:proofErr w:type="spellStart"/>
      <w:r>
        <w:t>Zelinsky</w:t>
      </w:r>
      <w:proofErr w:type="spellEnd"/>
      <w:r>
        <w:t xml:space="preserve">, 2008; </w:t>
      </w:r>
      <w:proofErr w:type="spellStart"/>
      <w:r>
        <w:t>Zelinsky</w:t>
      </w:r>
      <w:proofErr w:type="spellEnd"/>
      <w:r>
        <w:t xml:space="preserve">, </w:t>
      </w:r>
      <w:proofErr w:type="spellStart"/>
      <w:r>
        <w:t>Rao</w:t>
      </w:r>
      <w:proofErr w:type="spellEnd"/>
      <w:r>
        <w:t xml:space="preserve">, </w:t>
      </w:r>
      <w:proofErr w:type="spellStart"/>
      <w:r>
        <w:t>Hayhoe</w:t>
      </w:r>
      <w:proofErr w:type="spellEnd"/>
      <w:r>
        <w:t xml:space="preserve">, &amp; Ballard, 1997), and scene viewing (Findlay &amp; Brown, 2006; </w:t>
      </w:r>
      <w:commentRangeStart w:id="106"/>
      <w:r>
        <w:t xml:space="preserve">Melcher &amp; </w:t>
      </w:r>
      <w:proofErr w:type="spellStart"/>
      <w:r>
        <w:t>Kowler</w:t>
      </w:r>
      <w:proofErr w:type="spellEnd"/>
      <w:r>
        <w:t>, 2001</w:t>
      </w:r>
      <w:commentRangeEnd w:id="106"/>
      <w:r w:rsidR="005D43FD">
        <w:rPr>
          <w:rStyle w:val="Marquedecommentaire"/>
        </w:rPr>
        <w:commentReference w:id="106"/>
      </w:r>
      <w:r>
        <w:t>).</w:t>
      </w:r>
    </w:p>
    <w:p w:rsidR="005A1001" w:rsidRDefault="002029A8">
      <w:pPr>
        <w:pStyle w:val="Textbody"/>
      </w:pPr>
      <w:r>
        <w:t xml:space="preserve">Of most interest for the current study is whether the eyes are also drawn towards a display's </w:t>
      </w:r>
      <w:proofErr w:type="spellStart"/>
      <w:r>
        <w:t>CoG</w:t>
      </w:r>
      <w:proofErr w:type="spellEnd"/>
      <w:r>
        <w:t xml:space="preserve"> when the display only contains a </w:t>
      </w:r>
      <w:r>
        <w:rPr>
          <w:i/>
          <w:iCs/>
        </w:rPr>
        <w:t>single stimulus</w:t>
      </w:r>
      <w:r>
        <w:t xml:space="preserve">. In this case, an </w:t>
      </w:r>
      <w:r>
        <w:rPr>
          <w:i/>
          <w:iCs/>
        </w:rPr>
        <w:t>on</w:t>
      </w:r>
      <w:r>
        <w:t xml:space="preserve">-stimulus landing position, instead of an in-between-stimuli landing position would be predicted. Several studies demonstrated that this is indeed the case: When participants were asked to move their eyes towards a line drawing of a simple shape, their eyes landed at the stimulus' </w:t>
      </w:r>
      <w:proofErr w:type="spellStart"/>
      <w:r>
        <w:t>CoG</w:t>
      </w:r>
      <w:proofErr w:type="spellEnd"/>
      <w:r>
        <w:t xml:space="preserve"> (He &amp; </w:t>
      </w:r>
      <w:proofErr w:type="spellStart"/>
      <w:r>
        <w:t>Kowler</w:t>
      </w:r>
      <w:proofErr w:type="spellEnd"/>
      <w:r>
        <w:t xml:space="preserve">, 1991; Kaufman &amp; Richards, 1969; </w:t>
      </w:r>
      <w:proofErr w:type="spellStart"/>
      <w:r>
        <w:t>Kowler</w:t>
      </w:r>
      <w:proofErr w:type="spellEnd"/>
      <w:r>
        <w:t xml:space="preserve"> &amp; </w:t>
      </w:r>
      <w:proofErr w:type="spellStart"/>
      <w:r>
        <w:t>Blaser</w:t>
      </w:r>
      <w:proofErr w:type="spellEnd"/>
      <w:r>
        <w:t xml:space="preserve">, 1995; Richards &amp; Kaufman, 1969). Strikingly, however, to the best of our knowledge it has never been investigated whether the same is true for pictures or photographs of </w:t>
      </w:r>
      <w:r>
        <w:rPr>
          <w:i/>
          <w:iCs/>
        </w:rPr>
        <w:t>daily-life objects</w:t>
      </w:r>
      <w:r>
        <w:t xml:space="preserve">, rather than simple shapes. Therefore, it remains an open question whether the eyes are also drawn towards the </w:t>
      </w:r>
      <w:proofErr w:type="spellStart"/>
      <w:r>
        <w:t>CoG</w:t>
      </w:r>
      <w:proofErr w:type="spellEnd"/>
      <w:r>
        <w:t xml:space="preserve"> of stimuli that provoke higher-level processing, such as daily-life objects. We refer to this possibility as the </w:t>
      </w:r>
      <w:proofErr w:type="spellStart"/>
      <w:r>
        <w:t>CoG</w:t>
      </w:r>
      <w:proofErr w:type="spellEnd"/>
      <w:r>
        <w:t xml:space="preserve"> hypothesis, which predicts that the eyes are drawn towards an object's weighted center. The weighted</w:t>
      </w:r>
      <w:r>
        <w:rPr>
          <w:i/>
          <w:iCs/>
        </w:rPr>
        <w:t xml:space="preserve"> </w:t>
      </w:r>
      <w:r>
        <w:t xml:space="preserve">center can be in the middle of the object (if the object is symmetrical), but does not necessarily have to be. For example, in the case of a hammer, the </w:t>
      </w:r>
      <w:proofErr w:type="spellStart"/>
      <w:r>
        <w:t>CoG</w:t>
      </w:r>
      <w:proofErr w:type="spellEnd"/>
      <w:r>
        <w:t xml:space="preserve"> hypothesis predicts that the eyes would </w:t>
      </w:r>
      <w:del w:id="107" w:author="francoise" w:date="2014-06-25T21:09:00Z">
        <w:r w:rsidDel="005D43FD">
          <w:delText xml:space="preserve">land </w:delText>
        </w:r>
      </w:del>
      <w:ins w:id="108" w:author="francoise" w:date="2014-06-25T21:09:00Z">
        <w:r w:rsidR="005D43FD">
          <w:t xml:space="preserve">be </w:t>
        </w:r>
      </w:ins>
      <w:r>
        <w:t>slightly</w:t>
      </w:r>
      <w:ins w:id="109" w:author="francoise" w:date="2014-06-25T21:09:00Z">
        <w:r w:rsidR="005D43FD">
          <w:t xml:space="preserve"> deviated</w:t>
        </w:r>
      </w:ins>
      <w:r>
        <w:t xml:space="preserve"> towards the 'heavy' (</w:t>
      </w:r>
      <w:commentRangeStart w:id="110"/>
      <w:r>
        <w:t>in terms of pixels</w:t>
      </w:r>
      <w:commentRangeEnd w:id="110"/>
      <w:r w:rsidR="005D43FD">
        <w:rPr>
          <w:rStyle w:val="Marquedecommentaire"/>
        </w:rPr>
        <w:commentReference w:id="110"/>
      </w:r>
      <w:r>
        <w:t xml:space="preserve"> that differ from the background) head of the hammer, but no more than would be expected based on the stimulus' low-level properties (see Figure 1, blue arrow).</w:t>
      </w:r>
    </w:p>
    <w:p w:rsidR="005A1001" w:rsidRDefault="002029A8">
      <w:pPr>
        <w:pStyle w:val="Heading3"/>
      </w:pPr>
      <w:r>
        <w:t>Landing positions on isolated daily-life objects</w:t>
      </w:r>
    </w:p>
    <w:p w:rsidR="005A1001" w:rsidRDefault="002029A8">
      <w:pPr>
        <w:pStyle w:val="Textbody"/>
      </w:pPr>
      <w:r>
        <w:t xml:space="preserve">Although not </w:t>
      </w:r>
      <w:ins w:id="111" w:author="francoise" w:date="2014-06-25T21:14:00Z">
        <w:r w:rsidR="00CF59E0">
          <w:t xml:space="preserve">designed </w:t>
        </w:r>
      </w:ins>
      <w:r>
        <w:t xml:space="preserve">to test the </w:t>
      </w:r>
      <w:proofErr w:type="spellStart"/>
      <w:r>
        <w:t>CoG</w:t>
      </w:r>
      <w:proofErr w:type="spellEnd"/>
      <w:r>
        <w:t xml:space="preserve"> hypothesis, some previous studies did measure initial landing positions on isolated daily-life objects. For example, Henderson (1993) provided participants with arrays of line drawings of objects and found that landing positions were clustered around the centers of the </w:t>
      </w:r>
      <w:r>
        <w:lastRenderedPageBreak/>
        <w:t xml:space="preserve">objects. This was later confirmed by studies using arrays of photographs of real objects (instead of line drawings, </w:t>
      </w:r>
      <w:proofErr w:type="spellStart"/>
      <w:r>
        <w:t>Foulsham</w:t>
      </w:r>
      <w:proofErr w:type="spellEnd"/>
      <w:r>
        <w:t xml:space="preserve"> &amp; Underwood, 2009), and even by studies using complex natural scenes with objects embedded in them (</w:t>
      </w:r>
      <w:proofErr w:type="spellStart"/>
      <w:r>
        <w:t>Foulsham</w:t>
      </w:r>
      <w:proofErr w:type="spellEnd"/>
      <w:r>
        <w:t xml:space="preserve"> &amp; </w:t>
      </w:r>
      <w:proofErr w:type="spellStart"/>
      <w:r>
        <w:t>Kingstone</w:t>
      </w:r>
      <w:proofErr w:type="spellEnd"/>
      <w:r>
        <w:t xml:space="preserve">, 2013; </w:t>
      </w:r>
      <w:proofErr w:type="spellStart"/>
      <w:r>
        <w:t>Nuthmann</w:t>
      </w:r>
      <w:proofErr w:type="spellEnd"/>
      <w:r>
        <w:t xml:space="preserve"> &amp; Henderson, 2010). These central, on-stimulus landing positions are generally explained as an intentional strategy that observers voluntarily employ. The center of the object is referred to as </w:t>
      </w:r>
      <w:del w:id="112" w:author="francoise" w:date="2014-06-25T21:14:00Z">
        <w:r w:rsidDel="00CF59E0">
          <w:delText xml:space="preserve">participants' </w:delText>
        </w:r>
      </w:del>
      <w:ins w:id="113" w:author="francoise" w:date="2014-06-25T21:14:00Z">
        <w:r w:rsidR="00CF59E0">
          <w:t xml:space="preserve">the </w:t>
        </w:r>
      </w:ins>
      <w:r>
        <w:rPr>
          <w:i/>
          <w:iCs/>
        </w:rPr>
        <w:t xml:space="preserve">preferred viewing location </w:t>
      </w:r>
      <w:r>
        <w:t>(PVL), a phenomenon that was first described in reading (</w:t>
      </w:r>
      <w:proofErr w:type="spellStart"/>
      <w:r>
        <w:t>Rayner</w:t>
      </w:r>
      <w:proofErr w:type="spellEnd"/>
      <w:r>
        <w:t>, 1979</w:t>
      </w:r>
      <w:commentRangeStart w:id="114"/>
      <w:r>
        <w:t xml:space="preserve">; </w:t>
      </w:r>
      <w:proofErr w:type="spellStart"/>
      <w:r>
        <w:t>Rayner</w:t>
      </w:r>
      <w:proofErr w:type="spellEnd"/>
      <w:r>
        <w:t xml:space="preserve"> et al., 2009</w:t>
      </w:r>
      <w:commentRangeEnd w:id="114"/>
      <w:r w:rsidR="00CF59E0">
        <w:rPr>
          <w:rStyle w:val="Marquedecommentaire"/>
        </w:rPr>
        <w:commentReference w:id="114"/>
      </w:r>
      <w:r>
        <w:t xml:space="preserve">). The general assumption is that participants bring their eyes to this preferred location, because this viewing position is optimal for rapid stimulus identification (the optimal-viewing position (OVP) effect, another phenomenon that was first described in reading, see </w:t>
      </w:r>
      <w:commentRangeStart w:id="115"/>
      <w:proofErr w:type="spellStart"/>
      <w:ins w:id="116" w:author="francoise" w:date="2014-06-25T21:15:00Z">
        <w:r w:rsidR="00CF59E0">
          <w:t>O'Regan</w:t>
        </w:r>
        <w:proofErr w:type="spellEnd"/>
        <w:r w:rsidR="00CF59E0">
          <w:t xml:space="preserve">, </w:t>
        </w:r>
        <w:proofErr w:type="spellStart"/>
        <w:r w:rsidR="00CF59E0">
          <w:t>Lévy</w:t>
        </w:r>
        <w:proofErr w:type="spellEnd"/>
        <w:r w:rsidR="00CF59E0">
          <w:t xml:space="preserve">-Schoen, </w:t>
        </w:r>
        <w:proofErr w:type="spellStart"/>
        <w:r w:rsidR="00CF59E0">
          <w:t>Pynte</w:t>
        </w:r>
        <w:proofErr w:type="spellEnd"/>
        <w:r w:rsidR="00CF59E0">
          <w:t xml:space="preserve"> &amp; </w:t>
        </w:r>
        <w:proofErr w:type="spellStart"/>
        <w:r w:rsidR="00CF59E0">
          <w:t>Brugaillère</w:t>
        </w:r>
        <w:proofErr w:type="spellEnd"/>
        <w:r w:rsidR="00CF59E0">
          <w:t>, 1984;</w:t>
        </w:r>
      </w:ins>
      <w:commentRangeEnd w:id="115"/>
      <w:ins w:id="117" w:author="francoise" w:date="2014-06-25T21:16:00Z">
        <w:r w:rsidR="00CF59E0">
          <w:rPr>
            <w:rStyle w:val="Marquedecommentaire"/>
          </w:rPr>
          <w:commentReference w:id="115"/>
        </w:r>
      </w:ins>
      <w:ins w:id="118" w:author="francoise" w:date="2014-06-25T21:15:00Z">
        <w:r w:rsidR="00CF59E0">
          <w:t xml:space="preserve"> </w:t>
        </w:r>
      </w:ins>
      <w:proofErr w:type="spellStart"/>
      <w:r>
        <w:t>McConkie</w:t>
      </w:r>
      <w:proofErr w:type="spellEnd"/>
      <w:r>
        <w:t xml:space="preserve">, Kerr, </w:t>
      </w:r>
      <w:proofErr w:type="spellStart"/>
      <w:r>
        <w:t>Reddix</w:t>
      </w:r>
      <w:proofErr w:type="spellEnd"/>
      <w:r>
        <w:t>, &amp; Zola, 1988</w:t>
      </w:r>
      <w:commentRangeStart w:id="119"/>
      <w:ins w:id="120" w:author="francoise" w:date="2014-06-25T21:15:00Z">
        <w:r w:rsidR="00CF59E0">
          <w:t xml:space="preserve">; </w:t>
        </w:r>
        <w:proofErr w:type="spellStart"/>
        <w:r w:rsidR="00CF59E0">
          <w:t>Vitu</w:t>
        </w:r>
        <w:proofErr w:type="spellEnd"/>
        <w:r w:rsidR="00CF59E0">
          <w:t xml:space="preserve">, </w:t>
        </w:r>
        <w:proofErr w:type="spellStart"/>
        <w:r w:rsidR="00CF59E0">
          <w:t>O'Regan</w:t>
        </w:r>
        <w:proofErr w:type="spellEnd"/>
        <w:r w:rsidR="00CF59E0">
          <w:t xml:space="preserve"> &amp; </w:t>
        </w:r>
        <w:proofErr w:type="spellStart"/>
        <w:r w:rsidR="00CF59E0">
          <w:t>Mittau</w:t>
        </w:r>
        <w:proofErr w:type="spellEnd"/>
        <w:r w:rsidR="00CF59E0">
          <w:t>, 1990</w:t>
        </w:r>
      </w:ins>
      <w:commentRangeEnd w:id="119"/>
      <w:ins w:id="121" w:author="francoise" w:date="2014-06-25T21:16:00Z">
        <w:r w:rsidR="00CF59E0">
          <w:rPr>
            <w:rStyle w:val="Marquedecommentaire"/>
          </w:rPr>
          <w:commentReference w:id="119"/>
        </w:r>
      </w:ins>
      <w:r>
        <w:t>).</w:t>
      </w:r>
    </w:p>
    <w:p w:rsidR="005A1001" w:rsidRDefault="002029A8">
      <w:pPr>
        <w:pStyle w:val="Textbody"/>
      </w:pPr>
      <w:commentRangeStart w:id="122"/>
      <w:r>
        <w:commentReference w:id="122"/>
      </w:r>
      <w:commentRangeStart w:id="123"/>
      <w:commentRangeEnd w:id="122"/>
      <w:r>
        <w:t xml:space="preserve">The hypotheses derived from this PVL account resemble the hypotheses derived from the </w:t>
      </w:r>
      <w:proofErr w:type="spellStart"/>
      <w:r>
        <w:t>CoG</w:t>
      </w:r>
      <w:proofErr w:type="spellEnd"/>
      <w:r>
        <w:t xml:space="preserve"> account, because both predict that the eyes are roughly drawn towards the middle of an object. However, they do so for very different reasons: According to the </w:t>
      </w:r>
      <w:proofErr w:type="spellStart"/>
      <w:r>
        <w:t>CoG</w:t>
      </w:r>
      <w:proofErr w:type="spellEnd"/>
      <w:r>
        <w:t xml:space="preserve"> account, such central landing positions are the result of low-level saccadic averaging, whereas according to the </w:t>
      </w:r>
      <w:proofErr w:type="spellStart"/>
      <w:r>
        <w:t>the</w:t>
      </w:r>
      <w:proofErr w:type="spellEnd"/>
      <w:r>
        <w:t xml:space="preserve"> PVL account, they are the result of a high-level strategy. Although distinguishing between these hypothesis appears interesting, we have deliberately chosen not to do so in the current study (even though we briefly come back to this in the General Discussion). Our reason for not including the PVL account as a fourth hypothesis, was that it, in contrast to the </w:t>
      </w:r>
      <w:proofErr w:type="spellStart"/>
      <w:r>
        <w:t>CoG</w:t>
      </w:r>
      <w:proofErr w:type="spellEnd"/>
      <w:r>
        <w:t xml:space="preserve"> account, it does not provide clear predictions of where the eyes should land on an </w:t>
      </w:r>
      <w:proofErr w:type="spellStart"/>
      <w:r>
        <w:rPr>
          <w:i/>
          <w:iCs/>
        </w:rPr>
        <w:t>aysmmetrical</w:t>
      </w:r>
      <w:proofErr w:type="spellEnd"/>
      <w:r>
        <w:rPr>
          <w:i/>
          <w:iCs/>
        </w:rPr>
        <w:t xml:space="preserve"> </w:t>
      </w:r>
      <w:r>
        <w:t>object, for which the middle of the object and its weighted center do not overlap. Therefore, it seems difficult to formulate possible observations that would be in favor of one of the accounts, at the expense of the other</w:t>
      </w:r>
      <w:r w:rsidRPr="005A1001">
        <w:rPr>
          <w:rStyle w:val="Appelnotedebasdep"/>
        </w:rPr>
        <w:footnoteReference w:id="1"/>
      </w:r>
      <w:r>
        <w:t>.</w:t>
      </w:r>
      <w:commentRangeEnd w:id="123"/>
      <w:r w:rsidR="00CF59E0">
        <w:rPr>
          <w:rStyle w:val="Marquedecommentaire"/>
        </w:rPr>
        <w:commentReference w:id="123"/>
      </w:r>
    </w:p>
    <w:p w:rsidR="005A1001" w:rsidRDefault="002029A8">
      <w:pPr>
        <w:pStyle w:val="Textbody"/>
        <w:jc w:val="center"/>
      </w:pPr>
      <w:r>
        <w:rPr>
          <w:noProof/>
          <w:lang w:val="fr-FR"/>
        </w:rPr>
        <w:lastRenderedPageBreak/>
        <w:drawing>
          <wp:inline distT="0" distB="0" distL="0" distR="0">
            <wp:extent cx="1219352" cy="1679387"/>
            <wp:effectExtent l="0" t="0" r="0" b="0"/>
            <wp:docPr id="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219352" cy="1679387"/>
                    </a:xfrm>
                    <a:prstGeom prst="rect">
                      <a:avLst/>
                    </a:prstGeom>
                  </pic:spPr>
                </pic:pic>
              </a:graphicData>
            </a:graphic>
          </wp:inline>
        </w:drawing>
      </w:r>
    </w:p>
    <w:p w:rsidR="005A1001" w:rsidRDefault="002029A8">
      <w:pPr>
        <w:pStyle w:val="Textbody"/>
        <w:rPr>
          <w:color w:val="0084D1"/>
        </w:rPr>
      </w:pPr>
      <w:r>
        <w:rPr>
          <w:color w:val="0084D1"/>
        </w:rPr>
        <w:t xml:space="preserve">Figure 2: The handle-affordance hypothesis predicts that the eyes will land towards the handle of a graspable object, whereas the action-performing hypothesis predicts that the eyes will go to the other side of the object, that is, in the direction of the action that is implied by the object. The </w:t>
      </w:r>
      <w:proofErr w:type="spellStart"/>
      <w:r>
        <w:rPr>
          <w:color w:val="0084D1"/>
        </w:rPr>
        <w:t>CoG</w:t>
      </w:r>
      <w:proofErr w:type="spellEnd"/>
      <w:r>
        <w:rPr>
          <w:color w:val="0084D1"/>
        </w:rPr>
        <w:t xml:space="preserve"> hypothesis predicts that the eyes will land on the object's weighted center.</w:t>
      </w:r>
    </w:p>
    <w:p w:rsidR="005A1001" w:rsidRDefault="002029A8">
      <w:pPr>
        <w:pStyle w:val="Heading2"/>
      </w:pPr>
      <w:r>
        <w:t>Current study</w:t>
      </w:r>
    </w:p>
    <w:p w:rsidR="005A1001" w:rsidRDefault="002029A8">
      <w:pPr>
        <w:pStyle w:val="Textbody"/>
      </w:pPr>
      <w:r>
        <w:t xml:space="preserve">Previous studies on the effect of </w:t>
      </w:r>
      <w:proofErr w:type="spellStart"/>
      <w:r>
        <w:t>visuomotor</w:t>
      </w:r>
      <w:proofErr w:type="spellEnd"/>
      <w:r>
        <w:t xml:space="preserve"> priming have yielded equivocal results when it comes to the distribution of visual attention within graspable daily-life objects. Where cueing paradigms demonstrated an </w:t>
      </w:r>
      <w:proofErr w:type="spellStart"/>
      <w:r>
        <w:t>attentional</w:t>
      </w:r>
      <w:proofErr w:type="spellEnd"/>
      <w:r>
        <w:t xml:space="preserve"> shift away from the handle (Roberts &amp; Humphreys, 2006), or no </w:t>
      </w:r>
      <w:proofErr w:type="spellStart"/>
      <w:r>
        <w:t>attentional</w:t>
      </w:r>
      <w:proofErr w:type="spellEnd"/>
      <w:r>
        <w:t xml:space="preserve"> shift at all (</w:t>
      </w:r>
      <w:proofErr w:type="spellStart"/>
      <w:r>
        <w:t>Vainio</w:t>
      </w:r>
      <w:proofErr w:type="spellEnd"/>
      <w:r>
        <w:t xml:space="preserve"> et al., 2007), </w:t>
      </w:r>
      <w:proofErr w:type="spellStart"/>
      <w:r>
        <w:t>Myachykov</w:t>
      </w:r>
      <w:proofErr w:type="spellEnd"/>
      <w:r>
        <w:t xml:space="preserve"> and colleagues (2013) found a bias towards the handle. Importantly, to our knowledge, none of these studies have taken the low-level properties (notably, the </w:t>
      </w:r>
      <w:proofErr w:type="spellStart"/>
      <w:r>
        <w:t>CoG</w:t>
      </w:r>
      <w:proofErr w:type="spellEnd"/>
      <w:r>
        <w:t xml:space="preserve">) of the stimuli into account. This is crucial, because if the eyes are indeed drawn towards the </w:t>
      </w:r>
      <w:proofErr w:type="spellStart"/>
      <w:r>
        <w:t>CoG</w:t>
      </w:r>
      <w:proofErr w:type="spellEnd"/>
      <w:r>
        <w:t xml:space="preserve"> of a visual display (e.g. Findlay, 1982; </w:t>
      </w:r>
      <w:proofErr w:type="spellStart"/>
      <w:r>
        <w:t>Vitu</w:t>
      </w:r>
      <w:proofErr w:type="spellEnd"/>
      <w:r>
        <w:t xml:space="preserve">, 2008; </w:t>
      </w:r>
      <w:proofErr w:type="spellStart"/>
      <w:r>
        <w:t>Zelinsky</w:t>
      </w:r>
      <w:proofErr w:type="spellEnd"/>
      <w:r>
        <w:t xml:space="preserve"> et al., 1997), the </w:t>
      </w:r>
      <w:proofErr w:type="spellStart"/>
      <w:r>
        <w:t>attentional</w:t>
      </w:r>
      <w:proofErr w:type="spellEnd"/>
      <w:r>
        <w:t xml:space="preserve"> shift towards the action-performing side observed by Roberts &amp; Humphreys (2006) may simply be explained by the fact </w:t>
      </w:r>
      <w:r>
        <w:lastRenderedPageBreak/>
        <w:t xml:space="preserve">that, on average, their stimuli contained more pixels on this side; or vice versa for the bias towards the handle side observed by </w:t>
      </w:r>
      <w:proofErr w:type="spellStart"/>
      <w:r>
        <w:t>Myachykov</w:t>
      </w:r>
      <w:proofErr w:type="spellEnd"/>
      <w:r>
        <w:t xml:space="preserve"> and colleagues (2013).</w:t>
      </w:r>
    </w:p>
    <w:p w:rsidR="005A1001" w:rsidRDefault="002029A8">
      <w:pPr>
        <w:pStyle w:val="Textbody"/>
      </w:pPr>
      <w:r>
        <w:t>The purpose of the current study was to investigate t</w:t>
      </w:r>
      <w:ins w:id="124" w:author="francoise" w:date="2014-06-25T21:28:00Z">
        <w:r w:rsidR="00EF35AD">
          <w:t>he respective contribution and time course of</w:t>
        </w:r>
      </w:ins>
      <w:del w:id="125" w:author="francoise" w:date="2014-06-25T21:28:00Z">
        <w:r w:rsidDel="00EF35AD">
          <w:delText>o</w:delText>
        </w:r>
      </w:del>
      <w:r>
        <w:t xml:space="preserve"> </w:t>
      </w:r>
      <w:del w:id="126" w:author="francoise" w:date="2014-06-25T21:28:00Z">
        <w:r w:rsidDel="00EF35AD">
          <w:delText xml:space="preserve">what extent </w:delText>
        </w:r>
      </w:del>
      <w:r>
        <w:t xml:space="preserve">low-level </w:t>
      </w:r>
      <w:proofErr w:type="spellStart"/>
      <w:r>
        <w:t>CoG</w:t>
      </w:r>
      <w:proofErr w:type="spellEnd"/>
      <w:r>
        <w:t xml:space="preserve"> effects versus high-level object-affordance effects </w:t>
      </w:r>
      <w:del w:id="127" w:author="francoise" w:date="2014-06-25T21:28:00Z">
        <w:r w:rsidDel="00EF35AD">
          <w:delText xml:space="preserve">determine </w:delText>
        </w:r>
      </w:del>
      <w:ins w:id="128" w:author="francoise" w:date="2014-06-25T21:28:00Z">
        <w:r w:rsidR="00EF35AD">
          <w:t xml:space="preserve">on </w:t>
        </w:r>
      </w:ins>
      <w:r>
        <w:t xml:space="preserve">where the eyes land on isolated daily-life objects. To this end, we recorded eye movements of participants who viewed simple visual displays containing one isolated graspable object. The object was initially presented in peripheral vision, such that participants' initial saccades brought the object into </w:t>
      </w:r>
      <w:proofErr w:type="spellStart"/>
      <w:r>
        <w:t>foveal</w:t>
      </w:r>
      <w:proofErr w:type="spellEnd"/>
      <w:r>
        <w:t xml:space="preserve"> vision. Before giving a response, participants typically also made one or more </w:t>
      </w:r>
      <w:proofErr w:type="spellStart"/>
      <w:r>
        <w:t>refixations</w:t>
      </w:r>
      <w:proofErr w:type="spellEnd"/>
      <w:r>
        <w:t xml:space="preserve"> within the boundaries of the object. We analyzed the landing positions of both the initial saccades and the </w:t>
      </w:r>
      <w:proofErr w:type="spellStart"/>
      <w:r>
        <w:t>refixations</w:t>
      </w:r>
      <w:proofErr w:type="spellEnd"/>
      <w:r>
        <w:t xml:space="preserve">, in order to examine whether they were biased to the object's handle, the object's action-performing side, or the object's </w:t>
      </w:r>
      <w:proofErr w:type="spellStart"/>
      <w:r>
        <w:t>CoG</w:t>
      </w:r>
      <w:proofErr w:type="spellEnd"/>
      <w:r>
        <w:t xml:space="preserve">. It is of note that the three hypotheses are not mutually exclusive, because their effects may come into play with different time courses. More precisely, we predicted that saccades that are executed early in time </w:t>
      </w:r>
      <w:del w:id="129" w:author="francoise" w:date="2014-06-25T21:29:00Z">
        <w:r w:rsidDel="00EF35AD">
          <w:delText xml:space="preserve">will </w:delText>
        </w:r>
      </w:del>
      <w:ins w:id="130" w:author="francoise" w:date="2014-06-25T21:29:00Z">
        <w:r w:rsidR="00EF35AD">
          <w:t xml:space="preserve">would </w:t>
        </w:r>
      </w:ins>
      <w:r>
        <w:t xml:space="preserve">be more subject to </w:t>
      </w:r>
      <w:proofErr w:type="spellStart"/>
      <w:r>
        <w:t>CoG</w:t>
      </w:r>
      <w:proofErr w:type="spellEnd"/>
      <w:r>
        <w:t xml:space="preserve"> effects (</w:t>
      </w:r>
      <w:proofErr w:type="spellStart"/>
      <w:r>
        <w:t>Coëffé</w:t>
      </w:r>
      <w:proofErr w:type="spellEnd"/>
      <w:r>
        <w:t xml:space="preserve"> &amp; </w:t>
      </w:r>
      <w:proofErr w:type="spellStart"/>
      <w:r>
        <w:t>O’Regan</w:t>
      </w:r>
      <w:proofErr w:type="spellEnd"/>
      <w:r>
        <w:t xml:space="preserve">, 1987; </w:t>
      </w:r>
      <w:proofErr w:type="spellStart"/>
      <w:r>
        <w:t>Vitu</w:t>
      </w:r>
      <w:proofErr w:type="spellEnd"/>
      <w:r>
        <w:t xml:space="preserve"> et al., 2006), whereas saccades that are executed later in time </w:t>
      </w:r>
      <w:del w:id="131" w:author="francoise" w:date="2014-06-25T21:29:00Z">
        <w:r w:rsidDel="00EF35AD">
          <w:delText xml:space="preserve">are </w:delText>
        </w:r>
      </w:del>
      <w:ins w:id="132" w:author="francoise" w:date="2014-06-25T21:29:00Z">
        <w:r w:rsidR="00EF35AD">
          <w:t xml:space="preserve">would be </w:t>
        </w:r>
      </w:ins>
      <w:r>
        <w:t>more subject to object-based, higher level effects.</w:t>
      </w:r>
    </w:p>
    <w:p w:rsidR="005A1001" w:rsidRDefault="002029A8">
      <w:pPr>
        <w:pStyle w:val="Heading1"/>
      </w:pPr>
      <w:r>
        <w:t>Experiment 1</w:t>
      </w:r>
    </w:p>
    <w:p w:rsidR="005A1001" w:rsidRDefault="002029A8">
      <w:pPr>
        <w:pStyle w:val="Heading2"/>
      </w:pPr>
      <w:r>
        <w:t>Methods</w:t>
      </w:r>
    </w:p>
    <w:p w:rsidR="005A1001" w:rsidRDefault="002029A8">
      <w:pPr>
        <w:pStyle w:val="Textbody"/>
      </w:pPr>
      <w:r>
        <w:t>Stimuli and data are made available on the first au</w:t>
      </w:r>
      <w:commentRangeStart w:id="133"/>
      <w:r>
        <w:commentReference w:id="133"/>
      </w:r>
      <w:commentRangeEnd w:id="133"/>
      <w:r>
        <w:t xml:space="preserve">thor's website: </w:t>
      </w:r>
      <w:hyperlink r:id="rId9" w:history="1">
        <w:r>
          <w:t>http://www.cogsci.nl/lvanderlinden/</w:t>
        </w:r>
      </w:hyperlink>
    </w:p>
    <w:p w:rsidR="005A1001" w:rsidRDefault="002029A8">
      <w:pPr>
        <w:pStyle w:val="Heading3"/>
      </w:pPr>
      <w:r>
        <w:t>Participants</w:t>
      </w:r>
    </w:p>
    <w:p w:rsidR="005A1001" w:rsidRDefault="002029A8">
      <w:pPr>
        <w:pStyle w:val="Textbody"/>
      </w:pPr>
      <w:r>
        <w:t>Eighteen observers participated in Experiment 1. All were right-handed, had normal or corrected-to-normal vision, and were naive as to the purpose of the experiment. They received payment (</w:t>
      </w:r>
      <w:r>
        <w:rPr>
          <w:rFonts w:eastAsia="Times New Roman" w:cs="Times New Roman"/>
        </w:rPr>
        <w:t xml:space="preserve">€10 </w:t>
      </w:r>
      <w:r>
        <w:rPr>
          <w:rFonts w:eastAsia="WenQuanYi Micro Hei"/>
        </w:rPr>
        <w:t xml:space="preserve">per hour) </w:t>
      </w:r>
      <w:r>
        <w:t>in return for their participation and gave their written informed consent.</w:t>
      </w:r>
    </w:p>
    <w:p w:rsidR="005A1001" w:rsidRDefault="002029A8">
      <w:pPr>
        <w:pStyle w:val="Heading3"/>
      </w:pPr>
      <w:r>
        <w:t>Apparatus</w:t>
      </w:r>
    </w:p>
    <w:p w:rsidR="005A1001" w:rsidRDefault="002029A8">
      <w:pPr>
        <w:pStyle w:val="Textbody"/>
      </w:pPr>
      <w:r>
        <w:t xml:space="preserve">Participants sat in front of a computer screen in a dimly-lit room. Stimulus presentation was controlled by </w:t>
      </w:r>
      <w:proofErr w:type="spellStart"/>
      <w:r>
        <w:t>OpenSesame</w:t>
      </w:r>
      <w:proofErr w:type="spellEnd"/>
      <w:r>
        <w:t xml:space="preserve"> (</w:t>
      </w:r>
      <w:proofErr w:type="spellStart"/>
      <w:r>
        <w:t>Mathôt</w:t>
      </w:r>
      <w:proofErr w:type="spellEnd"/>
      <w:r>
        <w:t xml:space="preserve">, </w:t>
      </w:r>
      <w:proofErr w:type="spellStart"/>
      <w:r>
        <w:t>Schreij</w:t>
      </w:r>
      <w:proofErr w:type="spellEnd"/>
      <w:r>
        <w:t xml:space="preserve">, &amp; </w:t>
      </w:r>
      <w:proofErr w:type="spellStart"/>
      <w:r>
        <w:t>Theeuwes</w:t>
      </w:r>
      <w:proofErr w:type="spellEnd"/>
      <w:r>
        <w:t xml:space="preserve">, 2012) in combination with </w:t>
      </w:r>
      <w:proofErr w:type="spellStart"/>
      <w:r>
        <w:t>PsychoPy</w:t>
      </w:r>
      <w:proofErr w:type="spellEnd"/>
      <w:r>
        <w:t xml:space="preserve"> (Peirce, 2007) on a 21'' CRT monitor with a resolution of 1024 by 768 </w:t>
      </w:r>
      <w:proofErr w:type="spellStart"/>
      <w:r>
        <w:t>px</w:t>
      </w:r>
      <w:proofErr w:type="spellEnd"/>
      <w:r>
        <w:t xml:space="preserve"> and a refresh rate of 100 Hz. The distance </w:t>
      </w:r>
      <w:r>
        <w:lastRenderedPageBreak/>
        <w:t xml:space="preserve">between the participant's eyes and the monitor was 75 cm and was kept constant by stabilizing the participant's head with a chin rest. Manual responses were collected on a button box. Eye-position data of the right eye were recorded with a remote </w:t>
      </w:r>
      <w:proofErr w:type="spellStart"/>
      <w:r>
        <w:t>EyeLink</w:t>
      </w:r>
      <w:proofErr w:type="spellEnd"/>
      <w:r>
        <w:t xml:space="preserve"> 1000 system (SR Research Ltd., Mississauga, Ontario, Canada) with a sampling rate of 1000 Hz. Viewing was binocular.</w:t>
      </w:r>
    </w:p>
    <w:p w:rsidR="005A1001" w:rsidRDefault="002029A8">
      <w:pPr>
        <w:pStyle w:val="Heading3"/>
      </w:pPr>
      <w:r>
        <w:t>Materials</w:t>
      </w:r>
    </w:p>
    <w:p w:rsidR="005A1001" w:rsidRDefault="002029A8">
      <w:pPr>
        <w:pStyle w:val="Textbody"/>
      </w:pPr>
      <w:r>
        <w:t>We selected 18 colored photographs of daily-life objects from two standardized stimulus sets (</w:t>
      </w:r>
      <w:proofErr w:type="spellStart"/>
      <w:r>
        <w:t>Brodeur</w:t>
      </w:r>
      <w:proofErr w:type="spellEnd"/>
      <w:r>
        <w:t>, Dionne-</w:t>
      </w:r>
      <w:proofErr w:type="spellStart"/>
      <w:r>
        <w:t>Dostie</w:t>
      </w:r>
      <w:proofErr w:type="spellEnd"/>
      <w:r>
        <w:t xml:space="preserve">, Montreuil, </w:t>
      </w:r>
      <w:proofErr w:type="spellStart"/>
      <w:r>
        <w:t>Lepage</w:t>
      </w:r>
      <w:proofErr w:type="spellEnd"/>
      <w:r>
        <w:t xml:space="preserve">, &amp; Op de </w:t>
      </w:r>
      <w:proofErr w:type="spellStart"/>
      <w:r>
        <w:t>Beeck</w:t>
      </w:r>
      <w:proofErr w:type="spellEnd"/>
      <w:r>
        <w:t>, 2010; Moreno-</w:t>
      </w:r>
      <w:proofErr w:type="spellStart"/>
      <w:r>
        <w:t>Martínez</w:t>
      </w:r>
      <w:proofErr w:type="spellEnd"/>
      <w:r>
        <w:t xml:space="preserve"> &amp; </w:t>
      </w:r>
      <w:proofErr w:type="spellStart"/>
      <w:r>
        <w:t>Montoro</w:t>
      </w:r>
      <w:proofErr w:type="spellEnd"/>
      <w:r>
        <w:t xml:space="preserve">, 2012). Half of the objects were kitchen utensils, whereas the other half were garage tools. All objects were relatively long and narrow (width: 4.4°-5.7°; height: 0.65°-2.02°), and were oriented horizontally. Per category, seven </w:t>
      </w:r>
      <w:del w:id="134" w:author="francoise" w:date="2014-06-25T21:30:00Z">
        <w:r w:rsidDel="00EF35AD">
          <w:delText xml:space="preserve">objects </w:delText>
        </w:r>
      </w:del>
      <w:r>
        <w:t>of the nine objects were 'handled object's (e.g. a knife). The remaining four objects (two from each category) were roughly symmetrical, and equally graspable on both sides (e.g. a ruler). The</w:t>
      </w:r>
      <w:ins w:id="135" w:author="francoise" w:date="2014-06-25T21:30:00Z">
        <w:r w:rsidR="00EF35AD">
          <w:t>se</w:t>
        </w:r>
      </w:ins>
      <w:del w:id="136" w:author="francoise" w:date="2014-06-25T21:30:00Z">
        <w:r w:rsidDel="00EF35AD">
          <w:delText xml:space="preserve"> latter</w:delText>
        </w:r>
      </w:del>
      <w:r>
        <w:t xml:space="preserve"> were used as fillers, to decrease the chance that participants would notice our handle-orientation manipulation (explained below). The filler trials were not included in the analyses.</w:t>
      </w:r>
    </w:p>
    <w:p w:rsidR="005A1001" w:rsidRDefault="002029A8">
      <w:pPr>
        <w:pStyle w:val="Heading3"/>
      </w:pPr>
      <w:r>
        <w:t>Design</w:t>
      </w:r>
    </w:p>
    <w:p w:rsidR="005A1001" w:rsidRDefault="002029A8">
      <w:pPr>
        <w:pStyle w:val="Textbody"/>
      </w:pPr>
      <w:r>
        <w:t xml:space="preserve">Objects were presented in two different orientations, such that their handle was pointing either towards the left or towards the right. This enabled us to control for any potential overall bias towards one side of the screen. We crossed this manipulation with a contrast manipulation (contrast degraded at the left or the right side of the object, or no contrast manipulation), resulting in a 2x3 within-subjects factorial design. Because the sole purpose of the contrast manipulation was to perform a sanity check on our </w:t>
      </w:r>
      <w:proofErr w:type="spellStart"/>
      <w:r>
        <w:t>CoG</w:t>
      </w:r>
      <w:proofErr w:type="spellEnd"/>
      <w:r>
        <w:t xml:space="preserve"> calculation (explained below), the methods and results of the contrast-degraded trials are not included in the main text (but see Appendix 3).</w:t>
      </w:r>
    </w:p>
    <w:p w:rsidR="005A1001" w:rsidRDefault="002029A8">
      <w:pPr>
        <w:pStyle w:val="Textbody"/>
      </w:pPr>
      <w:r>
        <w:t>To investigate the time course of low-level versus high-level effects on saccadic landing positions, a wide range of saccade latencies was needed. To this aim, we used both '</w:t>
      </w:r>
      <w:del w:id="137" w:author="francoise" w:date="2014-06-25T21:30:00Z">
        <w:r w:rsidDel="00EF35AD">
          <w:delText>gap-zero</w:delText>
        </w:r>
      </w:del>
      <w:ins w:id="138" w:author="francoise" w:date="2014-06-25T21:30:00Z">
        <w:r w:rsidR="00EF35AD">
          <w:t>step</w:t>
        </w:r>
      </w:ins>
      <w:r>
        <w:t>'</w:t>
      </w:r>
      <w:ins w:id="139" w:author="francoise" w:date="2014-06-25T21:30:00Z">
        <w:r w:rsidR="00EF35AD">
          <w:t xml:space="preserve"> (or 0-ms gap)</w:t>
        </w:r>
      </w:ins>
      <w:r>
        <w:t xml:space="preserve"> and 'overlap' trials, </w:t>
      </w:r>
      <w:ins w:id="140" w:author="francoise" w:date="2014-06-25T21:30:00Z">
        <w:r w:rsidR="00EF35AD">
          <w:t>since the latter</w:t>
        </w:r>
      </w:ins>
      <w:del w:id="141" w:author="francoise" w:date="2014-06-25T21:30:00Z">
        <w:r w:rsidDel="00EF35AD">
          <w:delText>which</w:delText>
        </w:r>
      </w:del>
      <w:r>
        <w:t xml:space="preserve"> are known to result in longer saccade latencies </w:t>
      </w:r>
      <w:del w:id="142" w:author="francoise" w:date="2014-06-25T21:31:00Z">
        <w:r w:rsidDel="00EF35AD">
          <w:delText xml:space="preserve">on overlap trials than on gap trials </w:delText>
        </w:r>
      </w:del>
      <w:ins w:id="143" w:author="francoise" w:date="2014-06-25T21:31:00Z">
        <w:r w:rsidR="00EF35AD">
          <w:t xml:space="preserve">than the former </w:t>
        </w:r>
      </w:ins>
      <w:r>
        <w:t>(</w:t>
      </w:r>
      <w:commentRangeStart w:id="144"/>
      <w:r>
        <w:t xml:space="preserve">Rolfs &amp; </w:t>
      </w:r>
      <w:proofErr w:type="spellStart"/>
      <w:r>
        <w:t>Vitu</w:t>
      </w:r>
      <w:proofErr w:type="spellEnd"/>
      <w:r>
        <w:t>, 2007;</w:t>
      </w:r>
      <w:commentRangeEnd w:id="144"/>
      <w:r w:rsidR="00EF35AD">
        <w:rPr>
          <w:rStyle w:val="Marquedecommentaire"/>
        </w:rPr>
        <w:commentReference w:id="144"/>
      </w:r>
      <w:r>
        <w:t xml:space="preserve"> </w:t>
      </w:r>
      <w:proofErr w:type="spellStart"/>
      <w:r>
        <w:t>Saslow</w:t>
      </w:r>
      <w:proofErr w:type="spellEnd"/>
      <w:r>
        <w:t xml:space="preserve">, 1967). </w:t>
      </w:r>
      <w:ins w:id="145" w:author="francoise" w:date="2014-06-25T21:31:00Z">
        <w:r w:rsidR="00EF35AD">
          <w:t xml:space="preserve">Thus, </w:t>
        </w:r>
      </w:ins>
      <w:ins w:id="146" w:author="francoise" w:date="2014-06-25T21:32:00Z">
        <w:r w:rsidR="00EF35AD">
          <w:t xml:space="preserve">on </w:t>
        </w:r>
      </w:ins>
      <w:ins w:id="147" w:author="francoise" w:date="2014-06-25T21:31:00Z">
        <w:r w:rsidR="00EF35AD">
          <w:t>h</w:t>
        </w:r>
      </w:ins>
      <w:del w:id="148" w:author="francoise" w:date="2014-06-25T21:31:00Z">
        <w:r w:rsidDel="00EF35AD">
          <w:delText>H</w:delText>
        </w:r>
      </w:del>
      <w:r>
        <w:t>alf of the trials</w:t>
      </w:r>
      <w:del w:id="149" w:author="francoise" w:date="2014-06-25T21:32:00Z">
        <w:r w:rsidDel="00EF35AD">
          <w:delText xml:space="preserve"> were 0-ms gap trials</w:delText>
        </w:r>
      </w:del>
      <w:r>
        <w:t xml:space="preserve">, </w:t>
      </w:r>
      <w:del w:id="150" w:author="francoise" w:date="2014-06-25T21:32:00Z">
        <w:r w:rsidDel="00EF35AD">
          <w:delText xml:space="preserve">in which </w:delText>
        </w:r>
      </w:del>
      <w:r>
        <w:t>the fixation dot was removed as soon as the object appeared on screen</w:t>
      </w:r>
      <w:ins w:id="151" w:author="francoise" w:date="2014-06-25T21:32:00Z">
        <w:r w:rsidR="00EF35AD">
          <w:t xml:space="preserve"> (step)</w:t>
        </w:r>
      </w:ins>
      <w:r>
        <w:t xml:space="preserve">. </w:t>
      </w:r>
      <w:ins w:id="152" w:author="francoise" w:date="2014-06-25T21:32:00Z">
        <w:r w:rsidR="00EF35AD">
          <w:t>On t</w:t>
        </w:r>
      </w:ins>
      <w:del w:id="153" w:author="francoise" w:date="2014-06-25T21:32:00Z">
        <w:r w:rsidDel="00EF35AD">
          <w:delText>T</w:delText>
        </w:r>
      </w:del>
      <w:r>
        <w:t>he other half of the trials</w:t>
      </w:r>
      <w:ins w:id="154" w:author="francoise" w:date="2014-06-25T21:32:00Z">
        <w:r w:rsidR="00EF35AD">
          <w:t>,</w:t>
        </w:r>
      </w:ins>
      <w:del w:id="155" w:author="francoise" w:date="2014-06-25T21:32:00Z">
        <w:r w:rsidDel="00EF35AD">
          <w:delText xml:space="preserve"> were 'overlap' trials, in which</w:delText>
        </w:r>
      </w:del>
      <w:r>
        <w:t xml:space="preserve"> the fixation dot remained on screen during object presentation</w:t>
      </w:r>
      <w:ins w:id="156" w:author="francoise" w:date="2014-06-25T21:33:00Z">
        <w:r w:rsidR="00EF35AD">
          <w:t xml:space="preserve"> </w:t>
        </w:r>
        <w:r w:rsidR="00EF35AD">
          <w:lastRenderedPageBreak/>
          <w:t>(overlap)</w:t>
        </w:r>
      </w:ins>
      <w:r>
        <w:t>. Objects were presented either in the upper or in the lower visual field</w:t>
      </w:r>
      <w:ins w:id="157" w:author="francoise" w:date="2014-06-25T21:33:00Z">
        <w:r w:rsidR="00EF35AD">
          <w:t xml:space="preserve"> at an eccentricity varying randomly between 5 and 7°</w:t>
        </w:r>
      </w:ins>
      <w:r>
        <w:t xml:space="preserve">. Finally, </w:t>
      </w:r>
      <w:r>
        <w:rPr>
          <w:color w:val="000000"/>
          <w:sz w:val="24"/>
        </w:rPr>
        <w:t xml:space="preserve">trial orders </w:t>
      </w:r>
      <w:r>
        <w:t xml:space="preserve">per block were determined according to a Latin-square design, such that potential </w:t>
      </w:r>
      <w:commentRangeStart w:id="158"/>
      <w:r>
        <w:t>object-repetition</w:t>
      </w:r>
      <w:commentRangeEnd w:id="158"/>
      <w:r w:rsidR="00EF35AD">
        <w:rPr>
          <w:rStyle w:val="Marquedecommentaire"/>
        </w:rPr>
        <w:commentReference w:id="158"/>
      </w:r>
      <w:r>
        <w:t xml:space="preserve"> effects would not be confounded with the manipulations of interest.</w:t>
      </w:r>
    </w:p>
    <w:p w:rsidR="005A1001" w:rsidRDefault="002029A8">
      <w:pPr>
        <w:pStyle w:val="Heading3"/>
        <w:rPr>
          <w:b w:val="0"/>
          <w:bCs w:val="0"/>
        </w:rPr>
      </w:pPr>
      <w:commentRangeStart w:id="159"/>
      <w:r>
        <w:rPr>
          <w:b w:val="0"/>
          <w:bCs w:val="0"/>
        </w:rPr>
        <w:commentReference w:id="159"/>
      </w:r>
      <w:commentRangeEnd w:id="159"/>
      <w:r>
        <w:rPr>
          <w:b w:val="0"/>
          <w:bCs w:val="0"/>
        </w:rPr>
        <w:t>Procedure</w:t>
      </w:r>
    </w:p>
    <w:p w:rsidR="005A1001" w:rsidRDefault="002029A8">
      <w:pPr>
        <w:pStyle w:val="Textbody"/>
      </w:pPr>
      <w:commentRangeStart w:id="160"/>
      <w:r>
        <w:t xml:space="preserve">The experiment </w:t>
      </w:r>
      <w:commentRangeEnd w:id="160"/>
      <w:r w:rsidR="003E513D">
        <w:rPr>
          <w:rStyle w:val="Marquedecommentaire"/>
        </w:rPr>
        <w:commentReference w:id="160"/>
      </w:r>
      <w:r>
        <w:t>started with a nine-point grid calibration procedure. A typical trial sequence is shown in Figure 2a. Before the start of each trial, a one-point eye-tracker recalibration (</w:t>
      </w:r>
      <w:commentRangeStart w:id="161"/>
      <w:r>
        <w:t>'drift correction'</w:t>
      </w:r>
      <w:commentRangeEnd w:id="161"/>
      <w:r w:rsidR="003E513D">
        <w:rPr>
          <w:rStyle w:val="Marquedecommentaire"/>
        </w:rPr>
        <w:commentReference w:id="161"/>
      </w:r>
      <w:r>
        <w:t>) was performed. The trial proper started with a central black fixation dot (diameter: 0.24°) on a white background. After a random interval (μ = 400 ms, σ = 50 ms, from a Gaussian, min. = 200 ms, max. = 1000 ms), and only when a stable fixation was detected within a 1.5° vertical region centered on the fixation dot, the object appeared in the upper or lower visual field</w:t>
      </w:r>
      <w:ins w:id="162" w:author="francoise" w:date="2014-06-25T21:35:00Z">
        <w:r w:rsidR="003E513D">
          <w:t>, while the fixation dot either disappeared or stayed on (see above)</w:t>
        </w:r>
      </w:ins>
      <w:r>
        <w:t xml:space="preserve">. The vertical eccentricity of the stimulus was random (min. = 5°, max. = 7°, </w:t>
      </w:r>
      <w:r>
        <w:rPr>
          <w:i/>
          <w:iCs/>
        </w:rPr>
        <w:t>M</w:t>
      </w:r>
      <w:r>
        <w:t xml:space="preserve"> = 6.19°, </w:t>
      </w:r>
      <w:r>
        <w:rPr>
          <w:i/>
          <w:iCs/>
        </w:rPr>
        <w:t xml:space="preserve">SD </w:t>
      </w:r>
      <w:r>
        <w:t>= 0.62°). The object's center (i.e. the middle of the bitmap) was aligned with the vertical meridian (see Figure 2b).</w:t>
      </w:r>
    </w:p>
    <w:p w:rsidR="005A1001" w:rsidRDefault="002029A8">
      <w:pPr>
        <w:pStyle w:val="Textbody"/>
        <w:jc w:val="center"/>
      </w:pPr>
      <w:r>
        <w:rPr>
          <w:noProof/>
          <w:lang w:val="fr-FR"/>
        </w:rPr>
        <w:drawing>
          <wp:inline distT="0" distB="0" distL="0" distR="0">
            <wp:extent cx="3788267" cy="3209361"/>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3788267" cy="3209361"/>
                    </a:xfrm>
                    <a:prstGeom prst="rect">
                      <a:avLst/>
                    </a:prstGeom>
                  </pic:spPr>
                </pic:pic>
              </a:graphicData>
            </a:graphic>
          </wp:inline>
        </w:drawing>
      </w:r>
    </w:p>
    <w:p w:rsidR="005A1001" w:rsidRDefault="002029A8">
      <w:pPr>
        <w:pStyle w:val="Textbody"/>
        <w:rPr>
          <w:color w:val="0066CC"/>
        </w:rPr>
      </w:pPr>
      <w:r>
        <w:rPr>
          <w:color w:val="0066CC"/>
        </w:rPr>
        <w:lastRenderedPageBreak/>
        <w:t xml:space="preserve">Figure 2: a) Schematic trial sequence of Experiment 1 and 2. b) In Experiment 1, the object's absolute center was aligned with the vertical meridian. c) In Experiment 2, the object's </w:t>
      </w:r>
      <w:proofErr w:type="spellStart"/>
      <w:r>
        <w:rPr>
          <w:color w:val="0066CC"/>
        </w:rPr>
        <w:t>CoG</w:t>
      </w:r>
      <w:proofErr w:type="spellEnd"/>
      <w:r>
        <w:rPr>
          <w:color w:val="0066CC"/>
        </w:rPr>
        <w:t xml:space="preserve"> was aligned with the vertical meridian. </w:t>
      </w:r>
      <w:r>
        <w:rPr>
          <w:color w:val="0084D1"/>
        </w:rPr>
        <w:t xml:space="preserve">(The </w:t>
      </w:r>
      <w:proofErr w:type="spellStart"/>
      <w:r>
        <w:rPr>
          <w:color w:val="0084D1"/>
        </w:rPr>
        <w:t>CoG</w:t>
      </w:r>
      <w:proofErr w:type="spellEnd"/>
      <w:r>
        <w:rPr>
          <w:color w:val="0084D1"/>
        </w:rPr>
        <w:t xml:space="preserve"> of the washing brush is exaggerated for the sake of visualization.)</w:t>
      </w:r>
    </w:p>
    <w:p w:rsidR="005A1001" w:rsidRDefault="002029A8">
      <w:pPr>
        <w:pStyle w:val="Textbody"/>
      </w:pPr>
      <w:r>
        <w:t>Participants were instructed to move their eyes towards the object as quickly and accurately as possible. Next, they had to categorize it as either a kitchen utensil or a garage tool by pressing a right- or left-hand button. A button press was effective only when participants gazed at the object (i.e. when fixation position did not deviate more than 1.5° from the vertical center of the object for 50 consecutive samples). If this fixation check took more than 1000 ms to complete, the check was considered as failed. In this case, participants heard a brief warning beep. Trials on which this happened, were not analyzed. The object remained on screen until a response was made or a timeout of 2500 ms occurred. Finally, a central red (for incorrect) or a green (for correct) fixation dot was displayed (500 ms) to inform participants about the correctness of their response.</w:t>
      </w:r>
    </w:p>
    <w:p w:rsidR="005A1001" w:rsidRDefault="002029A8">
      <w:pPr>
        <w:pStyle w:val="Textbody"/>
      </w:pPr>
      <w:r>
        <w:t xml:space="preserve">The experiment contained </w:t>
      </w:r>
      <w:del w:id="163" w:author="francoise" w:date="2014-06-25T21:37:00Z">
        <w:r w:rsidDel="003E513D">
          <w:delText xml:space="preserve">6 </w:delText>
        </w:r>
      </w:del>
      <w:ins w:id="164" w:author="francoise" w:date="2014-06-25T21:37:00Z">
        <w:r w:rsidR="003E513D">
          <w:t xml:space="preserve">six </w:t>
        </w:r>
      </w:ins>
      <w:r>
        <w:t xml:space="preserve">blocks of 96 trials, and started with </w:t>
      </w:r>
      <w:del w:id="165" w:author="francoise" w:date="2014-06-25T21:37:00Z">
        <w:r w:rsidDel="003E513D">
          <w:delText xml:space="preserve">6 </w:delText>
        </w:r>
      </w:del>
      <w:ins w:id="166" w:author="francoise" w:date="2014-06-25T21:37:00Z">
        <w:r w:rsidR="003E513D">
          <w:t xml:space="preserve">six </w:t>
        </w:r>
      </w:ins>
      <w:r>
        <w:t xml:space="preserve">practice trials. The response rule (e.g. left for kitchen, right for garage) was swapped half-way through the experiment, and the order of response rules was counterbalanced across participants. At the end of every block, participants were </w:t>
      </w:r>
      <w:del w:id="167" w:author="francoise" w:date="2014-06-25T21:38:00Z">
        <w:r w:rsidDel="003E513D">
          <w:delText>provided with</w:delText>
        </w:r>
      </w:del>
      <w:ins w:id="168" w:author="francoise" w:date="2014-06-25T21:38:00Z">
        <w:r w:rsidR="003E513D">
          <w:t>informed of</w:t>
        </w:r>
      </w:ins>
      <w:r>
        <w:t xml:space="preserve"> </w:t>
      </w:r>
      <w:commentRangeStart w:id="169"/>
      <w:r>
        <w:t>their average response time and accuracy</w:t>
      </w:r>
      <w:commentRangeEnd w:id="169"/>
      <w:r w:rsidR="003E513D">
        <w:rPr>
          <w:rStyle w:val="Marquedecommentaire"/>
        </w:rPr>
        <w:commentReference w:id="169"/>
      </w:r>
      <w:r>
        <w:t>. If their accuracy was below 85 percent correct, they received a warning message asking them to be more accurate.</w:t>
      </w:r>
    </w:p>
    <w:p w:rsidR="005A1001" w:rsidRDefault="002029A8">
      <w:pPr>
        <w:pStyle w:val="Heading3"/>
      </w:pPr>
      <w:commentRangeStart w:id="170"/>
      <w:commentRangeStart w:id="171"/>
      <w:r>
        <w:commentReference w:id="170"/>
      </w:r>
      <w:commentRangeEnd w:id="170"/>
      <w:commentRangeEnd w:id="171"/>
      <w:r w:rsidR="003E513D">
        <w:rPr>
          <w:rStyle w:val="Marquedecommentaire"/>
          <w:b w:val="0"/>
          <w:bCs w:val="0"/>
          <w:i w:val="0"/>
        </w:rPr>
        <w:commentReference w:id="171"/>
      </w:r>
      <w:r>
        <w:rPr>
          <w:b w:val="0"/>
          <w:bCs w:val="0"/>
        </w:rPr>
        <w:t>Data analysis</w:t>
      </w:r>
    </w:p>
    <w:p w:rsidR="005A1001" w:rsidRDefault="002029A8">
      <w:pPr>
        <w:pStyle w:val="Textbody"/>
      </w:pPr>
      <w:del w:id="172" w:author="francoise" w:date="2014-06-25T21:40:00Z">
        <w:r w:rsidDel="003E513D">
          <w:delText>Our experiment was designed to only analyze</w:delText>
        </w:r>
      </w:del>
      <w:ins w:id="173" w:author="francoise" w:date="2014-06-25T21:40:00Z">
        <w:r w:rsidR="003E513D">
          <w:t>Given our horizontal manipulation</w:t>
        </w:r>
      </w:ins>
      <w:r>
        <w:t xml:space="preserve"> </w:t>
      </w:r>
      <w:ins w:id="174" w:author="francoise" w:date="2014-06-25T21:40:00Z">
        <w:r w:rsidR="003E513D">
          <w:t xml:space="preserve">of handle orientation, </w:t>
        </w:r>
      </w:ins>
      <w:r>
        <w:t>the x-coordinates of saccadic landing positions</w:t>
      </w:r>
      <w:ins w:id="175" w:author="francoise" w:date="2014-06-25T21:40:00Z">
        <w:r w:rsidR="003E513D">
          <w:t xml:space="preserve"> were the most relevant; only these will be reported below</w:t>
        </w:r>
      </w:ins>
      <w:r>
        <w:t>. More precisely, we normalized these coordinates such that, irrespective of Handle Orientation (left or right) and the object's exact size, landing positions ranged between -.5 and .5. Thus, a value of .5 meant that the eyes landed at the extreme border of the object's handle side, whereas a value of -.5 indicated that the eyes landed at the extreme border of the object's action-performing side. A value of 0 indicated that the eyes landed exactly at the middle of the bitmap.</w:t>
      </w:r>
    </w:p>
    <w:p w:rsidR="005A1001" w:rsidRDefault="002029A8">
      <w:pPr>
        <w:pStyle w:val="Textbody"/>
      </w:pPr>
      <w:r>
        <w:t xml:space="preserve">To calculate the object's </w:t>
      </w:r>
      <w:proofErr w:type="spellStart"/>
      <w:r>
        <w:t>CoG</w:t>
      </w:r>
      <w:proofErr w:type="spellEnd"/>
      <w:r>
        <w:t xml:space="preserve">, we applied an edge-detection algorithm and subsequently determined the object's weighted center (see Appendix 1). This calculation revealed that, on average, the </w:t>
      </w:r>
      <w:proofErr w:type="spellStart"/>
      <w:r>
        <w:t>CoG</w:t>
      </w:r>
      <w:proofErr w:type="spellEnd"/>
      <w:r>
        <w:t xml:space="preserve"> of our </w:t>
      </w:r>
      <w:r>
        <w:lastRenderedPageBreak/>
        <w:t xml:space="preserve">stimuli was shifted (by about 1.25 % of the object's width) towards the action-performing side. For only 3 out of 14 objects, the </w:t>
      </w:r>
      <w:proofErr w:type="spellStart"/>
      <w:r>
        <w:t>CoG</w:t>
      </w:r>
      <w:proofErr w:type="spellEnd"/>
      <w:r>
        <w:t xml:space="preserve"> was shifted towards the handle side. We emphasize that we do not consider this a confound or a disadvantage of our design. </w:t>
      </w:r>
      <w:commentRangeStart w:id="176"/>
      <w:commentRangeStart w:id="177"/>
      <w:r>
        <w:commentReference w:id="176"/>
      </w:r>
      <w:commentRangeEnd w:id="176"/>
      <w:commentRangeEnd w:id="177"/>
      <w:r w:rsidR="00625380">
        <w:rPr>
          <w:rStyle w:val="Marquedecommentaire"/>
        </w:rPr>
        <w:commentReference w:id="177"/>
      </w:r>
      <w:r>
        <w:t>After all, one of our purposes was to investigate whether such (asymmetries in) low-level stimulus properties (which most likely also hold for other stimulus sets of graspable objects) provide an alternative explanation for previously-reported handle-affordance or action-performing effects.</w:t>
      </w:r>
    </w:p>
    <w:p w:rsidR="005A1001" w:rsidRDefault="002029A8">
      <w:pPr>
        <w:pStyle w:val="Textbody"/>
      </w:pPr>
      <w:r>
        <w:t xml:space="preserve">Saccades were detected using the built-in </w:t>
      </w:r>
      <w:proofErr w:type="spellStart"/>
      <w:r>
        <w:t>EyeLink</w:t>
      </w:r>
      <w:proofErr w:type="spellEnd"/>
      <w:r>
        <w:t xml:space="preserve"> saccade/fixation-detection algorithm with the default parameters. We found that participants executed at least one (100%) or two (70%) saccades before making a manual response. The first saccade brought the peripherally-presented object into </w:t>
      </w:r>
      <w:proofErr w:type="spellStart"/>
      <w:r>
        <w:t>foveal</w:t>
      </w:r>
      <w:proofErr w:type="spellEnd"/>
      <w:r>
        <w:t xml:space="preserve"> vision, whereas the second saccade was made within the borders of the already </w:t>
      </w:r>
      <w:proofErr w:type="spellStart"/>
      <w:r>
        <w:t>foveated</w:t>
      </w:r>
      <w:proofErr w:type="spellEnd"/>
      <w:r>
        <w:t xml:space="preserve"> object. These landing positions were compared to two different reference points: the object's absolute center (i.e., the middle of the bitmap, which was aligned with the vertical meridian); and the object's </w:t>
      </w:r>
      <w:proofErr w:type="spellStart"/>
      <w:r>
        <w:t>CoG</w:t>
      </w:r>
      <w:proofErr w:type="spellEnd"/>
      <w:r>
        <w:t xml:space="preserve">. This resulted in four dependent variables: </w:t>
      </w:r>
      <w:ins w:id="178" w:author="francoise" w:date="2014-06-25T21:42:00Z">
        <w:r w:rsidR="003E513D">
          <w:t xml:space="preserve">the landing positions of </w:t>
        </w:r>
      </w:ins>
      <w:r>
        <w:t xml:space="preserve">initial saccades and </w:t>
      </w:r>
      <w:proofErr w:type="spellStart"/>
      <w:r>
        <w:t>refixations</w:t>
      </w:r>
      <w:proofErr w:type="spellEnd"/>
      <w:r>
        <w:t xml:space="preserve">, relative to the absolute center </w:t>
      </w:r>
      <w:del w:id="179" w:author="francoise" w:date="2014-06-25T21:42:00Z">
        <w:r w:rsidDel="003E513D">
          <w:delText>and initial saccades and refixations relative to</w:delText>
        </w:r>
      </w:del>
      <w:ins w:id="180" w:author="francoise" w:date="2014-06-25T21:42:00Z">
        <w:r w:rsidR="003E513D">
          <w:t>or</w:t>
        </w:r>
      </w:ins>
      <w:r>
        <w:t xml:space="preserve"> the </w:t>
      </w:r>
      <w:proofErr w:type="spellStart"/>
      <w:r>
        <w:t>CoG</w:t>
      </w:r>
      <w:proofErr w:type="spellEnd"/>
      <w:r>
        <w:t xml:space="preserve"> of the objects. We conducted linear mixed-effects (LME) analyses for each of these dependent variables separately.</w:t>
      </w:r>
    </w:p>
    <w:p w:rsidR="005A1001" w:rsidRDefault="002029A8">
      <w:pPr>
        <w:pStyle w:val="Textbody"/>
      </w:pPr>
      <w:r>
        <w:t xml:space="preserve">To investigate </w:t>
      </w:r>
      <w:r>
        <w:rPr>
          <w:i/>
          <w:iCs/>
        </w:rPr>
        <w:t>the influence of object orientation</w:t>
      </w:r>
      <w:r>
        <w:t xml:space="preserve">, we examined whether landing positions significantly differed from their reference point. It is of note that Handle Orientation was not included as a factor in the LME, because the effect of this manipulation was already captured by the fact that we </w:t>
      </w:r>
      <w:r>
        <w:rPr>
          <w:i/>
          <w:iCs/>
        </w:rPr>
        <w:t>normalized</w:t>
      </w:r>
      <w:r>
        <w:t xml:space="preserve"> landing positions (such that positive values indicate landing positions towards the handle, and negative values indicate landing positions towards the action-performing part). Thus, a main effect of Handle Orientation would be evident when landing positions are significantly different from their reference point (absolute center or </w:t>
      </w:r>
      <w:proofErr w:type="spellStart"/>
      <w:r>
        <w:t>CoG</w:t>
      </w:r>
      <w:proofErr w:type="spellEnd"/>
      <w:r>
        <w:t xml:space="preserve">). To examine the </w:t>
      </w:r>
      <w:r>
        <w:rPr>
          <w:i/>
          <w:iCs/>
        </w:rPr>
        <w:t xml:space="preserve">time course </w:t>
      </w:r>
      <w:r>
        <w:t>of any potential gaze bias, we used the range of saccade latencies, that resulted from our gap versus overlap manipulation and from natural intra-individual variability, by entering Saccade Latency (determined relative to stimulus onset) as a fixed effect.</w:t>
      </w:r>
    </w:p>
    <w:p w:rsidR="005A1001" w:rsidRDefault="002029A8">
      <w:pPr>
        <w:pStyle w:val="Textbody"/>
      </w:pPr>
      <w:r>
        <w:t>For the sake of completeness we also included Response Hand (left or right) and Target Eccentricity (continuous between ± 5 and ±7) as fixed effects. We did not include Gap Condition ('</w:t>
      </w:r>
      <w:del w:id="181" w:author="francoise" w:date="2014-06-25T21:43:00Z">
        <w:r w:rsidDel="003E513D">
          <w:delText>gap-zero</w:delText>
        </w:r>
      </w:del>
      <w:ins w:id="182" w:author="francoise" w:date="2014-06-25T21:43:00Z">
        <w:r w:rsidR="003E513D">
          <w:t>step</w:t>
        </w:r>
      </w:ins>
      <w:r>
        <w:t xml:space="preserve">' or 'overlap'), because this manipulation was used to influence </w:t>
      </w:r>
      <w:del w:id="183" w:author="francoise" w:date="2014-06-25T21:43:00Z">
        <w:r w:rsidDel="003E513D">
          <w:delText>the factor S</w:delText>
        </w:r>
      </w:del>
      <w:ins w:id="184" w:author="francoise" w:date="2014-06-25T21:43:00Z">
        <w:r w:rsidR="003E513D">
          <w:t>s</w:t>
        </w:r>
      </w:ins>
      <w:r>
        <w:t xml:space="preserve">accade </w:t>
      </w:r>
      <w:ins w:id="185" w:author="francoise" w:date="2014-06-25T21:43:00Z">
        <w:r w:rsidR="003E513D">
          <w:t>l</w:t>
        </w:r>
      </w:ins>
      <w:del w:id="186" w:author="francoise" w:date="2014-06-25T21:43:00Z">
        <w:r w:rsidDel="003E513D">
          <w:delText>L</w:delText>
        </w:r>
      </w:del>
      <w:r>
        <w:t>atenc</w:t>
      </w:r>
      <w:ins w:id="187" w:author="francoise" w:date="2014-06-25T21:43:00Z">
        <w:r w:rsidR="003E513D">
          <w:t>ies</w:t>
        </w:r>
      </w:ins>
      <w:del w:id="188" w:author="francoise" w:date="2014-06-25T21:43:00Z">
        <w:r w:rsidDel="003E513D">
          <w:delText>y</w:delText>
        </w:r>
      </w:del>
      <w:r>
        <w:t>, which we did include</w:t>
      </w:r>
      <w:ins w:id="189" w:author="francoise" w:date="2014-06-25T21:44:00Z">
        <w:r w:rsidR="00DB0021">
          <w:t xml:space="preserve"> as a factor in the model</w:t>
        </w:r>
      </w:ins>
      <w:r>
        <w:t xml:space="preserve">. Participant and Object were entered as random effects. Markov chain Monte Carlo (MCMC) </w:t>
      </w:r>
      <w:r>
        <w:lastRenderedPageBreak/>
        <w:t xml:space="preserve">simulations were used to estimate </w:t>
      </w:r>
      <w:r>
        <w:rPr>
          <w:i/>
          <w:iCs/>
        </w:rPr>
        <w:t>p</w:t>
      </w:r>
      <w:r>
        <w:t xml:space="preserve"> values and 95% confidence intervals (</w:t>
      </w:r>
      <w:proofErr w:type="spellStart"/>
      <w:r>
        <w:t>Baayen</w:t>
      </w:r>
      <w:proofErr w:type="spellEnd"/>
      <w:r>
        <w:t>, Davidson, &amp; Bates, 2008).</w:t>
      </w:r>
    </w:p>
    <w:p w:rsidR="005A1001" w:rsidRDefault="002029A8">
      <w:pPr>
        <w:pStyle w:val="Textbody"/>
      </w:pPr>
      <w:r>
        <w:t>In all Figures, fitted functions (plotted in dotted lines) represent gaze bias over time. Shaded areas around these lines indicate 95% confidence intervals, which were determined on the basis of the function's intercept. Thus, no overlap with the reference point (gray horizontal line) indicates that a gaze bias is significantly different from zero (</w:t>
      </w:r>
      <w:r>
        <w:rPr>
          <w:i/>
          <w:iCs/>
        </w:rPr>
        <w:t>p</w:t>
      </w:r>
      <w:r>
        <w:t xml:space="preserve"> &lt; .05). The slope of the relationship between latencies and landing positions indicates whether the direction or the strength of the bias changed over time.</w:t>
      </w:r>
    </w:p>
    <w:p w:rsidR="005A1001" w:rsidRDefault="002029A8">
      <w:pPr>
        <w:pStyle w:val="Textbody"/>
      </w:pPr>
      <w:r>
        <w:t xml:space="preserve">Trials were excluded according to the following criteria: No saccade was detected (0.04%), the manual response was incorrect (5.43%), the initial saccade did not cross an imaginary line between the vertical center of the display and the smallest-possible target eccentricity (0.24%), an anticipatory saccade was made before stimulus onset (0.08%) or our gaze-contingent fixation checks (see Procedure) failed (15.86%). Finally, we discarded trials on which landing positions or saccade latencies deviated more than 2.5 SD from </w:t>
      </w:r>
      <w:ins w:id="190" w:author="francoise" w:date="2014-06-25T21:44:00Z">
        <w:r w:rsidR="00DB0021">
          <w:t xml:space="preserve">the </w:t>
        </w:r>
      </w:ins>
      <w:r>
        <w:t xml:space="preserve">participants' mean (initial saccades: relative to absolute center: 3.03%, relative to </w:t>
      </w:r>
      <w:proofErr w:type="spellStart"/>
      <w:r>
        <w:t>CoG</w:t>
      </w:r>
      <w:proofErr w:type="spellEnd"/>
      <w:r>
        <w:t xml:space="preserve">: 3.60%, </w:t>
      </w:r>
      <w:proofErr w:type="spellStart"/>
      <w:r>
        <w:t>refixations</w:t>
      </w:r>
      <w:proofErr w:type="spellEnd"/>
      <w:r>
        <w:t xml:space="preserve">: relative to absolute center: 5.37%, relative to </w:t>
      </w:r>
      <w:proofErr w:type="spellStart"/>
      <w:r>
        <w:t>CoG</w:t>
      </w:r>
      <w:proofErr w:type="spellEnd"/>
      <w:r>
        <w:t>: 5.44%).</w:t>
      </w:r>
    </w:p>
    <w:p w:rsidR="005A1001" w:rsidRDefault="002029A8">
      <w:pPr>
        <w:pStyle w:val="Heading2"/>
      </w:pPr>
      <w:r>
        <w:t>Results</w:t>
      </w:r>
    </w:p>
    <w:p w:rsidR="005A1001" w:rsidRDefault="002029A8">
      <w:pPr>
        <w:pStyle w:val="Textbody"/>
      </w:pPr>
      <w:r>
        <w:t xml:space="preserve">We found that </w:t>
      </w:r>
      <w:r>
        <w:rPr>
          <w:i/>
          <w:iCs/>
        </w:rPr>
        <w:t>initial</w:t>
      </w:r>
      <w:r>
        <w:t xml:space="preserve"> saccades showed a bias relative to both reference points. However, strikingly, they did so in opposite manners. Relative to the object's absolute center, initial saccades showed an average bias towards the </w:t>
      </w:r>
      <w:commentRangeStart w:id="191"/>
      <w:r>
        <w:t xml:space="preserve">action-performing </w:t>
      </w:r>
      <w:commentRangeEnd w:id="191"/>
      <w:r w:rsidR="00DB0021">
        <w:rPr>
          <w:rStyle w:val="Marquedecommentaire"/>
        </w:rPr>
        <w:commentReference w:id="191"/>
      </w:r>
      <w:r>
        <w:t>side (</w:t>
      </w:r>
      <w:r>
        <w:rPr>
          <w:i/>
          <w:iCs/>
        </w:rPr>
        <w:t>M</w:t>
      </w:r>
      <w:r>
        <w:t xml:space="preserve"> = -0.039, </w:t>
      </w:r>
      <w:r>
        <w:rPr>
          <w:i/>
          <w:iCs/>
        </w:rPr>
        <w:t xml:space="preserve">SE </w:t>
      </w:r>
      <w:r>
        <w:t xml:space="preserve">= 0.004). In contrast, relative to the object's </w:t>
      </w:r>
      <w:proofErr w:type="spellStart"/>
      <w:r>
        <w:t>CoG</w:t>
      </w:r>
      <w:proofErr w:type="spellEnd"/>
      <w:r>
        <w:t xml:space="preserve">, initial saccades showed an average bias towards the </w:t>
      </w:r>
      <w:commentRangeStart w:id="192"/>
      <w:r>
        <w:t>handle</w:t>
      </w:r>
      <w:commentRangeEnd w:id="192"/>
      <w:r w:rsidR="00B329A8">
        <w:rPr>
          <w:rStyle w:val="Marquedecommentaire"/>
        </w:rPr>
        <w:commentReference w:id="192"/>
      </w:r>
      <w:r>
        <w:t xml:space="preserve"> side (</w:t>
      </w:r>
      <w:r>
        <w:rPr>
          <w:i/>
          <w:iCs/>
        </w:rPr>
        <w:t>M</w:t>
      </w:r>
      <w:r>
        <w:t xml:space="preserve"> = 0.021, </w:t>
      </w:r>
      <w:r>
        <w:rPr>
          <w:i/>
          <w:iCs/>
        </w:rPr>
        <w:t>SE</w:t>
      </w:r>
      <w:r>
        <w:t xml:space="preserve">.= 0.004). As can be seen from Figure 3, the effect of reference point on initial landing positions was particularly strong when saccade latency was </w:t>
      </w:r>
      <w:del w:id="193" w:author="francoise" w:date="2014-06-25T21:45:00Z">
        <w:r w:rsidDel="00DB0021">
          <w:delText>low</w:delText>
        </w:r>
      </w:del>
      <w:ins w:id="194" w:author="francoise" w:date="2014-06-25T21:45:00Z">
        <w:r w:rsidR="00DB0021">
          <w:t>short</w:t>
        </w:r>
      </w:ins>
      <w:r>
        <w:t>. For longer latencies, the eyes showed an average deviation towards the object's action-performing side irrespective of reference point. In line with this observation, our LME analyses revealed that initial landing positions correlated negatively with saccade latency. (see Table 1) This indicates that the longer the latency of an initial saccade, the stronger its bias towards the object's action-performing side.</w:t>
      </w:r>
    </w:p>
    <w:p w:rsidR="005A1001" w:rsidRDefault="002029A8">
      <w:pPr>
        <w:pStyle w:val="Textbody"/>
      </w:pPr>
      <w:r>
        <w:t xml:space="preserve">Furthermore, we found that </w:t>
      </w:r>
      <w:proofErr w:type="spellStart"/>
      <w:r>
        <w:rPr>
          <w:i/>
          <w:iCs/>
        </w:rPr>
        <w:t>refixations</w:t>
      </w:r>
      <w:proofErr w:type="spellEnd"/>
      <w:r>
        <w:t xml:space="preserve"> were directed towards the object's action-performing side throughout the entire range of </w:t>
      </w:r>
      <w:proofErr w:type="spellStart"/>
      <w:r>
        <w:t>refixation</w:t>
      </w:r>
      <w:proofErr w:type="spellEnd"/>
      <w:r>
        <w:t xml:space="preserve"> latencies, irrespective of reference point (relative to absolute </w:t>
      </w:r>
      <w:r>
        <w:lastRenderedPageBreak/>
        <w:t xml:space="preserve">center: </w:t>
      </w:r>
      <w:r>
        <w:rPr>
          <w:i/>
          <w:iCs/>
        </w:rPr>
        <w:t>M</w:t>
      </w:r>
      <w:r>
        <w:t xml:space="preserve"> = -0.196, </w:t>
      </w:r>
      <w:r>
        <w:rPr>
          <w:i/>
          <w:iCs/>
        </w:rPr>
        <w:t>SE</w:t>
      </w:r>
      <w:r>
        <w:t xml:space="preserve"> = 0.012; relative to </w:t>
      </w:r>
      <w:proofErr w:type="spellStart"/>
      <w:r>
        <w:t>CoG</w:t>
      </w:r>
      <w:proofErr w:type="spellEnd"/>
      <w:r>
        <w:t xml:space="preserve">: </w:t>
      </w:r>
      <w:r>
        <w:rPr>
          <w:i/>
          <w:iCs/>
        </w:rPr>
        <w:t>M</w:t>
      </w:r>
      <w:r>
        <w:t xml:space="preserve"> = -0.129, </w:t>
      </w:r>
      <w:r>
        <w:rPr>
          <w:i/>
          <w:iCs/>
        </w:rPr>
        <w:t>SE</w:t>
      </w:r>
      <w:r>
        <w:t xml:space="preserve"> = 0.010, see Figure 3). This is consistent with the observation that long-latency initial saccades showed </w:t>
      </w:r>
      <w:del w:id="195" w:author="francoise" w:date="2014-06-25T21:45:00Z">
        <w:r w:rsidDel="00DB0021">
          <w:delText xml:space="preserve">same </w:delText>
        </w:r>
      </w:del>
      <w:ins w:id="196" w:author="francoise" w:date="2014-06-25T21:45:00Z">
        <w:r w:rsidR="00DB0021">
          <w:t xml:space="preserve">a similar </w:t>
        </w:r>
      </w:ins>
      <w:r>
        <w:t xml:space="preserve">bias. Nevertheless, it is important to note that the time </w:t>
      </w:r>
      <w:ins w:id="197" w:author="francoise" w:date="2014-06-25T21:45:00Z">
        <w:r w:rsidR="00DB0021">
          <w:t xml:space="preserve">that </w:t>
        </w:r>
      </w:ins>
      <w:r>
        <w:t>elapsed since stimulus onset cannot entirely account for participants' landing positions: For initial sac</w:t>
      </w:r>
      <w:ins w:id="198" w:author="francoise" w:date="2014-06-25T21:46:00Z">
        <w:r w:rsidR="00DB0021">
          <w:t>c</w:t>
        </w:r>
      </w:ins>
      <w:r>
        <w:t xml:space="preserve">ades and </w:t>
      </w:r>
      <w:proofErr w:type="spellStart"/>
      <w:r>
        <w:t>refixations</w:t>
      </w:r>
      <w:proofErr w:type="spellEnd"/>
      <w:r>
        <w:t xml:space="preserve"> that were initiated with comparable latencies (i.e. around 250 ms after stimulus onset), the bias was stronger for </w:t>
      </w:r>
      <w:proofErr w:type="spellStart"/>
      <w:r>
        <w:t>refixations</w:t>
      </w:r>
      <w:proofErr w:type="spellEnd"/>
      <w:r>
        <w:t xml:space="preserve"> than for initial saccades (i.e. the curves of the </w:t>
      </w:r>
      <w:proofErr w:type="spellStart"/>
      <w:r>
        <w:t>refixations</w:t>
      </w:r>
      <w:proofErr w:type="spellEnd"/>
      <w:r>
        <w:t xml:space="preserve"> laid below the curves of the initial saccades, thus indicating that the eyes landed further away from the reference point). None of the other effects were significant (see Table 1).</w:t>
      </w:r>
    </w:p>
    <w:p w:rsidR="005A1001" w:rsidRDefault="005A1001">
      <w:pPr>
        <w:pStyle w:val="Standard"/>
        <w:pageBreakBefore/>
      </w:pPr>
    </w:p>
    <w:p w:rsidR="005A1001" w:rsidRDefault="002029A8">
      <w:pPr>
        <w:pStyle w:val="Textbody"/>
        <w:ind w:firstLine="0"/>
      </w:pPr>
      <w:commentRangeStart w:id="199"/>
      <w:r>
        <w:rPr>
          <w:noProof/>
          <w:color w:val="0084D1"/>
          <w:lang w:val="fr-FR"/>
        </w:rPr>
        <w:drawing>
          <wp:inline distT="0" distB="0" distL="0" distR="0">
            <wp:extent cx="5733379" cy="2149571"/>
            <wp:effectExtent l="0" t="0" r="0" b="0"/>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33379" cy="2149571"/>
                    </a:xfrm>
                    <a:prstGeom prst="rect">
                      <a:avLst/>
                    </a:prstGeom>
                  </pic:spPr>
                </pic:pic>
              </a:graphicData>
            </a:graphic>
          </wp:inline>
        </w:drawing>
      </w:r>
      <w:commentRangeEnd w:id="199"/>
      <w:r w:rsidR="00DB0021">
        <w:rPr>
          <w:rStyle w:val="Marquedecommentaire"/>
        </w:rPr>
        <w:commentReference w:id="199"/>
      </w:r>
      <w:r>
        <w:rPr>
          <w:color w:val="0084D1"/>
        </w:rPr>
        <w:t>Fig</w:t>
      </w:r>
      <w:commentRangeStart w:id="200"/>
      <w:r>
        <w:rPr>
          <w:color w:val="0084D1"/>
        </w:rPr>
        <w:commentReference w:id="200"/>
      </w:r>
      <w:commentRangeEnd w:id="200"/>
      <w:r>
        <w:rPr>
          <w:color w:val="0084D1"/>
        </w:rPr>
        <w:t xml:space="preserve">ure 3: Average gaze bias of initial saccades (left) and </w:t>
      </w:r>
      <w:proofErr w:type="spellStart"/>
      <w:r>
        <w:rPr>
          <w:color w:val="0084D1"/>
        </w:rPr>
        <w:t>refixations</w:t>
      </w:r>
      <w:proofErr w:type="spellEnd"/>
      <w:r>
        <w:rPr>
          <w:color w:val="0084D1"/>
        </w:rPr>
        <w:t xml:space="preserve"> (right), relative to the object's absolute center (orange), and relative to the object's </w:t>
      </w:r>
      <w:proofErr w:type="spellStart"/>
      <w:r>
        <w:rPr>
          <w:color w:val="0084D1"/>
        </w:rPr>
        <w:t>CoG</w:t>
      </w:r>
      <w:proofErr w:type="spellEnd"/>
      <w:r>
        <w:rPr>
          <w:color w:val="0084D1"/>
        </w:rPr>
        <w:t xml:space="preserve"> (blue), as a function of time relative to stimulus onset. Markers indicate saccade-latency bin means, and are plotted for visualization purposes only. Orange and blue dotted lines indicate linear regressions yielded by the four LME analyses, and shaded areas indicate 95% confidence intervals based on their respective intercepts. Consequently, no overlap with the reference point (gray horizontal line) indicates that gaze bias is significantly different from zero (</w:t>
      </w:r>
      <w:r>
        <w:rPr>
          <w:i/>
          <w:iCs/>
          <w:color w:val="0084D1"/>
        </w:rPr>
        <w:t>p</w:t>
      </w:r>
      <w:r>
        <w:rPr>
          <w:color w:val="0084D1"/>
        </w:rPr>
        <w:t xml:space="preserve"> &lt; .05). The slope of the relationship between latencies and landing positions indicates whether the direction or the strength of the bias changed over time.</w:t>
      </w:r>
    </w:p>
    <w:p w:rsidR="005A1001" w:rsidRPr="005A1001" w:rsidRDefault="002029A8" w:rsidP="005A1001">
      <w:pPr>
        <w:rPr>
          <w:vanish/>
          <w:sz w:val="21"/>
        </w:rPr>
      </w:pPr>
      <w:r>
        <w:br w:type="page"/>
      </w:r>
    </w:p>
    <w:tbl>
      <w:tblPr>
        <w:tblW w:w="7214" w:type="dxa"/>
        <w:tblInd w:w="1815" w:type="dxa"/>
        <w:tblLayout w:type="fixed"/>
        <w:tblCellMar>
          <w:left w:w="10" w:type="dxa"/>
          <w:right w:w="10" w:type="dxa"/>
        </w:tblCellMar>
        <w:tblLook w:val="0000"/>
      </w:tblPr>
      <w:tblGrid>
        <w:gridCol w:w="1559"/>
        <w:gridCol w:w="937"/>
        <w:gridCol w:w="685"/>
        <w:gridCol w:w="1231"/>
        <w:gridCol w:w="1109"/>
        <w:gridCol w:w="748"/>
        <w:gridCol w:w="945"/>
      </w:tblGrid>
      <w:tr w:rsidR="005A1001" w:rsidTr="005A1001">
        <w:tc>
          <w:tcPr>
            <w:tcW w:w="1559"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Effect</w:t>
            </w:r>
            <w:commentRangeStart w:id="201"/>
            <w:r>
              <w:rPr>
                <w:b/>
                <w:bCs/>
                <w:sz w:val="20"/>
                <w:szCs w:val="20"/>
              </w:rPr>
              <w:commentReference w:id="201"/>
            </w:r>
            <w:commentRangeEnd w:id="201"/>
          </w:p>
        </w:tc>
        <w:tc>
          <w:tcPr>
            <w:tcW w:w="937"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Estimate</w:t>
            </w:r>
          </w:p>
        </w:tc>
        <w:tc>
          <w:tcPr>
            <w:tcW w:w="685"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SE</w:t>
            </w:r>
          </w:p>
        </w:tc>
        <w:tc>
          <w:tcPr>
            <w:tcW w:w="1231"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Low 95% CI</w:t>
            </w:r>
          </w:p>
        </w:tc>
        <w:tc>
          <w:tcPr>
            <w:tcW w:w="1109"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Up 95% CI</w:t>
            </w:r>
          </w:p>
        </w:tc>
        <w:tc>
          <w:tcPr>
            <w:tcW w:w="748"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t</w:t>
            </w:r>
          </w:p>
        </w:tc>
        <w:tc>
          <w:tcPr>
            <w:tcW w:w="945"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p</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5A1001">
            <w:pPr>
              <w:pStyle w:val="Standard"/>
            </w:pPr>
          </w:p>
        </w:tc>
        <w:tc>
          <w:tcPr>
            <w:tcW w:w="5655" w:type="dxa"/>
            <w:gridSpan w:val="6"/>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Landing positions initial saccades relative to object's center</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937" w:type="dxa"/>
            <w:tcMar>
              <w:top w:w="55" w:type="dxa"/>
              <w:left w:w="55" w:type="dxa"/>
              <w:bottom w:w="55" w:type="dxa"/>
              <w:right w:w="55" w:type="dxa"/>
            </w:tcMar>
          </w:tcPr>
          <w:p w:rsidR="005A1001" w:rsidRDefault="002029A8">
            <w:pPr>
              <w:pStyle w:val="TableContents"/>
              <w:rPr>
                <w:sz w:val="20"/>
                <w:szCs w:val="20"/>
              </w:rPr>
            </w:pPr>
            <w:r>
              <w:rPr>
                <w:sz w:val="20"/>
                <w:szCs w:val="20"/>
              </w:rPr>
              <w:t>-0.0004</w:t>
            </w:r>
          </w:p>
        </w:tc>
        <w:tc>
          <w:tcPr>
            <w:tcW w:w="685" w:type="dxa"/>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231" w:type="dxa"/>
            <w:tcMar>
              <w:top w:w="55" w:type="dxa"/>
              <w:left w:w="55" w:type="dxa"/>
              <w:bottom w:w="55" w:type="dxa"/>
              <w:right w:w="55" w:type="dxa"/>
            </w:tcMar>
          </w:tcPr>
          <w:p w:rsidR="005A1001" w:rsidRDefault="002029A8">
            <w:pPr>
              <w:pStyle w:val="TableContents"/>
              <w:rPr>
                <w:sz w:val="20"/>
                <w:szCs w:val="20"/>
              </w:rPr>
            </w:pPr>
            <w:r>
              <w:rPr>
                <w:sz w:val="20"/>
                <w:szCs w:val="20"/>
              </w:rPr>
              <w:t>-0.0004</w:t>
            </w:r>
          </w:p>
        </w:tc>
        <w:tc>
          <w:tcPr>
            <w:tcW w:w="1109" w:type="dxa"/>
            <w:tcMar>
              <w:top w:w="55" w:type="dxa"/>
              <w:left w:w="55" w:type="dxa"/>
              <w:bottom w:w="55" w:type="dxa"/>
              <w:right w:w="55" w:type="dxa"/>
            </w:tcMar>
          </w:tcPr>
          <w:p w:rsidR="005A1001" w:rsidRDefault="002029A8">
            <w:pPr>
              <w:pStyle w:val="TableContents"/>
              <w:rPr>
                <w:sz w:val="20"/>
                <w:szCs w:val="20"/>
              </w:rPr>
            </w:pPr>
            <w:r>
              <w:rPr>
                <w:sz w:val="20"/>
                <w:szCs w:val="20"/>
              </w:rPr>
              <w:t>-0.0003</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-8.3227</w:t>
            </w:r>
          </w:p>
        </w:tc>
        <w:tc>
          <w:tcPr>
            <w:tcW w:w="945" w:type="dxa"/>
            <w:tcMar>
              <w:top w:w="55" w:type="dxa"/>
              <w:left w:w="55" w:type="dxa"/>
              <w:bottom w:w="55" w:type="dxa"/>
              <w:right w:w="55" w:type="dxa"/>
            </w:tcMar>
          </w:tcPr>
          <w:p w:rsidR="005A1001" w:rsidRDefault="002029A8">
            <w:pPr>
              <w:pStyle w:val="TableContents"/>
              <w:rPr>
                <w:sz w:val="20"/>
                <w:szCs w:val="20"/>
              </w:rPr>
            </w:pPr>
            <w:r>
              <w:rPr>
                <w:sz w:val="20"/>
                <w:szCs w:val="20"/>
              </w:rPr>
              <w:t>&lt; .00001*</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937" w:type="dxa"/>
            <w:tcMar>
              <w:top w:w="55" w:type="dxa"/>
              <w:left w:w="55" w:type="dxa"/>
              <w:bottom w:w="55" w:type="dxa"/>
              <w:right w:w="55" w:type="dxa"/>
            </w:tcMar>
          </w:tcPr>
          <w:p w:rsidR="005A1001" w:rsidRDefault="002029A8">
            <w:pPr>
              <w:pStyle w:val="TableContents"/>
              <w:rPr>
                <w:sz w:val="20"/>
                <w:szCs w:val="20"/>
              </w:rPr>
            </w:pPr>
            <w:r>
              <w:rPr>
                <w:sz w:val="20"/>
                <w:szCs w:val="20"/>
              </w:rPr>
              <w:t>0.0044</w:t>
            </w:r>
          </w:p>
        </w:tc>
        <w:tc>
          <w:tcPr>
            <w:tcW w:w="685" w:type="dxa"/>
            <w:tcMar>
              <w:top w:w="55" w:type="dxa"/>
              <w:left w:w="55" w:type="dxa"/>
              <w:bottom w:w="55" w:type="dxa"/>
              <w:right w:w="55" w:type="dxa"/>
            </w:tcMar>
          </w:tcPr>
          <w:p w:rsidR="005A1001" w:rsidRDefault="002029A8">
            <w:pPr>
              <w:pStyle w:val="TableContents"/>
              <w:rPr>
                <w:sz w:val="20"/>
                <w:szCs w:val="20"/>
              </w:rPr>
            </w:pPr>
            <w:r>
              <w:rPr>
                <w:sz w:val="20"/>
                <w:szCs w:val="20"/>
              </w:rPr>
              <w:t>0.0043</w:t>
            </w:r>
          </w:p>
        </w:tc>
        <w:tc>
          <w:tcPr>
            <w:tcW w:w="1231" w:type="dxa"/>
            <w:tcMar>
              <w:top w:w="55" w:type="dxa"/>
              <w:left w:w="55" w:type="dxa"/>
              <w:bottom w:w="55" w:type="dxa"/>
              <w:right w:w="55" w:type="dxa"/>
            </w:tcMar>
          </w:tcPr>
          <w:p w:rsidR="005A1001" w:rsidRDefault="002029A8">
            <w:pPr>
              <w:pStyle w:val="TableContents"/>
              <w:rPr>
                <w:sz w:val="20"/>
                <w:szCs w:val="20"/>
              </w:rPr>
            </w:pPr>
            <w:r>
              <w:rPr>
                <w:sz w:val="20"/>
                <w:szCs w:val="20"/>
              </w:rPr>
              <w:t>0.0044</w:t>
            </w:r>
          </w:p>
        </w:tc>
        <w:tc>
          <w:tcPr>
            <w:tcW w:w="1109" w:type="dxa"/>
            <w:tcMar>
              <w:top w:w="55" w:type="dxa"/>
              <w:left w:w="55" w:type="dxa"/>
              <w:bottom w:w="55" w:type="dxa"/>
              <w:right w:w="55" w:type="dxa"/>
            </w:tcMar>
          </w:tcPr>
          <w:p w:rsidR="005A1001" w:rsidRDefault="002029A8">
            <w:pPr>
              <w:pStyle w:val="TableContents"/>
              <w:rPr>
                <w:sz w:val="20"/>
                <w:szCs w:val="20"/>
              </w:rPr>
            </w:pPr>
            <w:r>
              <w:rPr>
                <w:sz w:val="20"/>
                <w:szCs w:val="20"/>
              </w:rPr>
              <w:t>0.0125</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1.0117</w:t>
            </w:r>
          </w:p>
        </w:tc>
        <w:tc>
          <w:tcPr>
            <w:tcW w:w="945" w:type="dxa"/>
            <w:tcMar>
              <w:top w:w="55" w:type="dxa"/>
              <w:left w:w="55" w:type="dxa"/>
              <w:bottom w:w="55" w:type="dxa"/>
              <w:right w:w="55" w:type="dxa"/>
            </w:tcMar>
          </w:tcPr>
          <w:p w:rsidR="005A1001" w:rsidRDefault="002029A8">
            <w:pPr>
              <w:pStyle w:val="TableContents"/>
              <w:rPr>
                <w:sz w:val="20"/>
                <w:szCs w:val="20"/>
              </w:rPr>
            </w:pPr>
            <w:r>
              <w:rPr>
                <w:sz w:val="20"/>
                <w:szCs w:val="20"/>
              </w:rPr>
              <w:t>.3118</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937"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68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23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10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1.8294</w:t>
            </w:r>
          </w:p>
        </w:tc>
        <w:tc>
          <w:tcPr>
            <w:tcW w:w="94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.0675</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5A1001">
            <w:pPr>
              <w:pStyle w:val="TableContents"/>
              <w:rPr>
                <w:sz w:val="20"/>
                <w:szCs w:val="20"/>
              </w:rPr>
            </w:pPr>
          </w:p>
        </w:tc>
        <w:tc>
          <w:tcPr>
            <w:tcW w:w="5655" w:type="dxa"/>
            <w:gridSpan w:val="6"/>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initial saccades relative to the object's </w:t>
            </w:r>
            <w:proofErr w:type="spellStart"/>
            <w:r>
              <w:rPr>
                <w:sz w:val="20"/>
                <w:szCs w:val="20"/>
              </w:rPr>
              <w:t>CoG</w:t>
            </w:r>
            <w:proofErr w:type="spellEnd"/>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937"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-0.0004</w:t>
            </w:r>
          </w:p>
        </w:tc>
        <w:tc>
          <w:tcPr>
            <w:tcW w:w="68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23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-0.0006</w:t>
            </w:r>
          </w:p>
        </w:tc>
        <w:tc>
          <w:tcPr>
            <w:tcW w:w="1109"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-0.0003</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-8.1599</w:t>
            </w:r>
          </w:p>
        </w:tc>
        <w:tc>
          <w:tcPr>
            <w:tcW w:w="94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&lt;.00001*</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937" w:type="dxa"/>
            <w:tcMar>
              <w:top w:w="55" w:type="dxa"/>
              <w:left w:w="55" w:type="dxa"/>
              <w:bottom w:w="55" w:type="dxa"/>
              <w:right w:w="55" w:type="dxa"/>
            </w:tcMar>
          </w:tcPr>
          <w:p w:rsidR="005A1001" w:rsidRDefault="002029A8">
            <w:pPr>
              <w:pStyle w:val="TableContents"/>
              <w:rPr>
                <w:sz w:val="20"/>
                <w:szCs w:val="20"/>
              </w:rPr>
            </w:pPr>
            <w:r>
              <w:rPr>
                <w:sz w:val="20"/>
                <w:szCs w:val="20"/>
              </w:rPr>
              <w:t>0.0045</w:t>
            </w:r>
          </w:p>
        </w:tc>
        <w:tc>
          <w:tcPr>
            <w:tcW w:w="685" w:type="dxa"/>
            <w:tcMar>
              <w:top w:w="55" w:type="dxa"/>
              <w:left w:w="55" w:type="dxa"/>
              <w:bottom w:w="55" w:type="dxa"/>
              <w:right w:w="55" w:type="dxa"/>
            </w:tcMar>
          </w:tcPr>
          <w:p w:rsidR="005A1001" w:rsidRDefault="002029A8">
            <w:pPr>
              <w:pStyle w:val="TableContents"/>
              <w:rPr>
                <w:sz w:val="20"/>
                <w:szCs w:val="20"/>
              </w:rPr>
            </w:pPr>
            <w:r>
              <w:rPr>
                <w:sz w:val="20"/>
                <w:szCs w:val="20"/>
              </w:rPr>
              <w:t>0.0043</w:t>
            </w:r>
          </w:p>
        </w:tc>
        <w:tc>
          <w:tcPr>
            <w:tcW w:w="1231" w:type="dxa"/>
            <w:tcMar>
              <w:top w:w="55" w:type="dxa"/>
              <w:left w:w="55" w:type="dxa"/>
              <w:bottom w:w="55" w:type="dxa"/>
              <w:right w:w="55" w:type="dxa"/>
            </w:tcMar>
          </w:tcPr>
          <w:p w:rsidR="005A1001" w:rsidRDefault="002029A8">
            <w:pPr>
              <w:pStyle w:val="TableContents"/>
              <w:rPr>
                <w:sz w:val="20"/>
                <w:szCs w:val="20"/>
              </w:rPr>
            </w:pPr>
            <w:r>
              <w:rPr>
                <w:sz w:val="20"/>
                <w:szCs w:val="20"/>
              </w:rPr>
              <w:t>-0.0041</w:t>
            </w:r>
          </w:p>
        </w:tc>
        <w:tc>
          <w:tcPr>
            <w:tcW w:w="1109" w:type="dxa"/>
            <w:tcMar>
              <w:top w:w="55" w:type="dxa"/>
              <w:left w:w="55" w:type="dxa"/>
              <w:bottom w:w="55" w:type="dxa"/>
              <w:right w:w="55" w:type="dxa"/>
            </w:tcMar>
          </w:tcPr>
          <w:p w:rsidR="005A1001" w:rsidRDefault="002029A8">
            <w:pPr>
              <w:pStyle w:val="TableContents"/>
              <w:rPr>
                <w:sz w:val="20"/>
                <w:szCs w:val="20"/>
              </w:rPr>
            </w:pPr>
            <w:r>
              <w:rPr>
                <w:sz w:val="20"/>
                <w:szCs w:val="20"/>
              </w:rPr>
              <w:t>0.0129</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1.0395</w:t>
            </w:r>
          </w:p>
        </w:tc>
        <w:tc>
          <w:tcPr>
            <w:tcW w:w="945" w:type="dxa"/>
            <w:tcMar>
              <w:top w:w="55" w:type="dxa"/>
              <w:left w:w="55" w:type="dxa"/>
              <w:bottom w:w="55" w:type="dxa"/>
              <w:right w:w="55" w:type="dxa"/>
            </w:tcMar>
          </w:tcPr>
          <w:p w:rsidR="005A1001" w:rsidRDefault="002029A8">
            <w:pPr>
              <w:pStyle w:val="TableContents"/>
              <w:rPr>
                <w:sz w:val="20"/>
                <w:szCs w:val="20"/>
              </w:rPr>
            </w:pPr>
            <w:r>
              <w:rPr>
                <w:sz w:val="20"/>
                <w:szCs w:val="20"/>
              </w:rPr>
              <w:t>.26968</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937"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68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23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10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1.5473</w:t>
            </w:r>
          </w:p>
        </w:tc>
        <w:tc>
          <w:tcPr>
            <w:tcW w:w="94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.1247</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5A1001">
            <w:pPr>
              <w:pStyle w:val="TableContents"/>
              <w:rPr>
                <w:sz w:val="20"/>
                <w:szCs w:val="20"/>
              </w:rPr>
            </w:pPr>
          </w:p>
        </w:tc>
        <w:tc>
          <w:tcPr>
            <w:tcW w:w="5655" w:type="dxa"/>
            <w:gridSpan w:val="6"/>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w:t>
            </w:r>
            <w:proofErr w:type="spellStart"/>
            <w:r>
              <w:rPr>
                <w:sz w:val="20"/>
                <w:szCs w:val="20"/>
              </w:rPr>
              <w:t>refixations</w:t>
            </w:r>
            <w:proofErr w:type="spellEnd"/>
            <w:r>
              <w:rPr>
                <w:sz w:val="20"/>
                <w:szCs w:val="20"/>
              </w:rPr>
              <w:t xml:space="preserve"> relative to the object's absolute center</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937"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68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23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109"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-0.489</w:t>
            </w:r>
          </w:p>
        </w:tc>
        <w:tc>
          <w:tcPr>
            <w:tcW w:w="94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.6249</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937" w:type="dxa"/>
            <w:tcMar>
              <w:top w:w="55" w:type="dxa"/>
              <w:left w:w="55" w:type="dxa"/>
              <w:bottom w:w="55" w:type="dxa"/>
              <w:right w:w="55" w:type="dxa"/>
            </w:tcMar>
          </w:tcPr>
          <w:p w:rsidR="005A1001" w:rsidRDefault="002029A8">
            <w:pPr>
              <w:pStyle w:val="TableContents"/>
              <w:rPr>
                <w:sz w:val="20"/>
                <w:szCs w:val="20"/>
              </w:rPr>
            </w:pPr>
            <w:r>
              <w:rPr>
                <w:sz w:val="20"/>
                <w:szCs w:val="20"/>
              </w:rPr>
              <w:t>0.0018</w:t>
            </w:r>
          </w:p>
        </w:tc>
        <w:tc>
          <w:tcPr>
            <w:tcW w:w="685" w:type="dxa"/>
            <w:tcMar>
              <w:top w:w="55" w:type="dxa"/>
              <w:left w:w="55" w:type="dxa"/>
              <w:bottom w:w="55" w:type="dxa"/>
              <w:right w:w="55" w:type="dxa"/>
            </w:tcMar>
          </w:tcPr>
          <w:p w:rsidR="005A1001" w:rsidRDefault="002029A8">
            <w:pPr>
              <w:pStyle w:val="TableContents"/>
              <w:rPr>
                <w:sz w:val="20"/>
                <w:szCs w:val="20"/>
              </w:rPr>
            </w:pPr>
            <w:r>
              <w:rPr>
                <w:sz w:val="20"/>
                <w:szCs w:val="20"/>
              </w:rPr>
              <w:t>0.0066</w:t>
            </w:r>
          </w:p>
        </w:tc>
        <w:tc>
          <w:tcPr>
            <w:tcW w:w="1231" w:type="dxa"/>
            <w:tcMar>
              <w:top w:w="55" w:type="dxa"/>
              <w:left w:w="55" w:type="dxa"/>
              <w:bottom w:w="55" w:type="dxa"/>
              <w:right w:w="55" w:type="dxa"/>
            </w:tcMar>
          </w:tcPr>
          <w:p w:rsidR="005A1001" w:rsidRDefault="002029A8">
            <w:pPr>
              <w:pStyle w:val="TableContents"/>
              <w:rPr>
                <w:sz w:val="20"/>
                <w:szCs w:val="20"/>
              </w:rPr>
            </w:pPr>
            <w:r>
              <w:rPr>
                <w:sz w:val="20"/>
                <w:szCs w:val="20"/>
              </w:rPr>
              <w:t>-0.0113</w:t>
            </w:r>
          </w:p>
        </w:tc>
        <w:tc>
          <w:tcPr>
            <w:tcW w:w="1109" w:type="dxa"/>
            <w:tcMar>
              <w:top w:w="55" w:type="dxa"/>
              <w:left w:w="55" w:type="dxa"/>
              <w:bottom w:w="55" w:type="dxa"/>
              <w:right w:w="55" w:type="dxa"/>
            </w:tcMar>
          </w:tcPr>
          <w:p w:rsidR="005A1001" w:rsidRDefault="002029A8">
            <w:pPr>
              <w:pStyle w:val="TableContents"/>
              <w:rPr>
                <w:sz w:val="20"/>
                <w:szCs w:val="20"/>
              </w:rPr>
            </w:pPr>
            <w:r>
              <w:rPr>
                <w:sz w:val="20"/>
                <w:szCs w:val="20"/>
              </w:rPr>
              <w:t>0.0149</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0.2781</w:t>
            </w:r>
          </w:p>
        </w:tc>
        <w:tc>
          <w:tcPr>
            <w:tcW w:w="945" w:type="dxa"/>
            <w:tcMar>
              <w:top w:w="55" w:type="dxa"/>
              <w:left w:w="55" w:type="dxa"/>
              <w:bottom w:w="55" w:type="dxa"/>
              <w:right w:w="55" w:type="dxa"/>
            </w:tcMar>
          </w:tcPr>
          <w:p w:rsidR="005A1001" w:rsidRDefault="002029A8">
            <w:pPr>
              <w:pStyle w:val="TableContents"/>
              <w:rPr>
                <w:sz w:val="20"/>
                <w:szCs w:val="20"/>
              </w:rPr>
            </w:pPr>
            <w:r>
              <w:rPr>
                <w:sz w:val="20"/>
                <w:szCs w:val="20"/>
              </w:rPr>
              <w:t>.7810</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937"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23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10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0.7778</w:t>
            </w:r>
          </w:p>
        </w:tc>
        <w:tc>
          <w:tcPr>
            <w:tcW w:w="94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.4368</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5A1001">
            <w:pPr>
              <w:pStyle w:val="TableContents"/>
              <w:rPr>
                <w:sz w:val="20"/>
                <w:szCs w:val="20"/>
              </w:rPr>
            </w:pPr>
          </w:p>
        </w:tc>
        <w:tc>
          <w:tcPr>
            <w:tcW w:w="5655" w:type="dxa"/>
            <w:gridSpan w:val="6"/>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w:t>
            </w:r>
            <w:proofErr w:type="spellStart"/>
            <w:r>
              <w:rPr>
                <w:sz w:val="20"/>
                <w:szCs w:val="20"/>
              </w:rPr>
              <w:t>refixations</w:t>
            </w:r>
            <w:proofErr w:type="spellEnd"/>
            <w:r>
              <w:rPr>
                <w:sz w:val="20"/>
                <w:szCs w:val="20"/>
              </w:rPr>
              <w:t xml:space="preserve"> relative to the object's </w:t>
            </w:r>
            <w:proofErr w:type="spellStart"/>
            <w:r>
              <w:rPr>
                <w:sz w:val="20"/>
                <w:szCs w:val="20"/>
              </w:rPr>
              <w:t>CoG</w:t>
            </w:r>
            <w:proofErr w:type="spellEnd"/>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937"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68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23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109"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-0.4052</w:t>
            </w:r>
          </w:p>
        </w:tc>
        <w:tc>
          <w:tcPr>
            <w:tcW w:w="945"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.6854</w:t>
            </w:r>
          </w:p>
        </w:tc>
      </w:tr>
      <w:tr w:rsidR="005A1001" w:rsidTr="005A1001">
        <w:tc>
          <w:tcPr>
            <w:tcW w:w="1559"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937" w:type="dxa"/>
            <w:tcMar>
              <w:top w:w="55" w:type="dxa"/>
              <w:left w:w="55" w:type="dxa"/>
              <w:bottom w:w="55" w:type="dxa"/>
              <w:right w:w="55" w:type="dxa"/>
            </w:tcMar>
          </w:tcPr>
          <w:p w:rsidR="005A1001" w:rsidRDefault="002029A8">
            <w:pPr>
              <w:pStyle w:val="TableContents"/>
              <w:rPr>
                <w:sz w:val="20"/>
                <w:szCs w:val="20"/>
              </w:rPr>
            </w:pPr>
            <w:r>
              <w:rPr>
                <w:sz w:val="20"/>
                <w:szCs w:val="20"/>
              </w:rPr>
              <w:t>0.0037</w:t>
            </w:r>
          </w:p>
        </w:tc>
        <w:tc>
          <w:tcPr>
            <w:tcW w:w="685" w:type="dxa"/>
            <w:tcMar>
              <w:top w:w="55" w:type="dxa"/>
              <w:left w:w="55" w:type="dxa"/>
              <w:bottom w:w="55" w:type="dxa"/>
              <w:right w:w="55" w:type="dxa"/>
            </w:tcMar>
          </w:tcPr>
          <w:p w:rsidR="005A1001" w:rsidRDefault="002029A8">
            <w:pPr>
              <w:pStyle w:val="TableContents"/>
              <w:rPr>
                <w:sz w:val="20"/>
                <w:szCs w:val="20"/>
              </w:rPr>
            </w:pPr>
            <w:r>
              <w:rPr>
                <w:sz w:val="20"/>
                <w:szCs w:val="20"/>
              </w:rPr>
              <w:t>0.0067</w:t>
            </w:r>
          </w:p>
        </w:tc>
        <w:tc>
          <w:tcPr>
            <w:tcW w:w="1231" w:type="dxa"/>
            <w:tcMar>
              <w:top w:w="55" w:type="dxa"/>
              <w:left w:w="55" w:type="dxa"/>
              <w:bottom w:w="55" w:type="dxa"/>
              <w:right w:w="55" w:type="dxa"/>
            </w:tcMar>
          </w:tcPr>
          <w:p w:rsidR="005A1001" w:rsidRDefault="002029A8">
            <w:pPr>
              <w:pStyle w:val="TableContents"/>
              <w:rPr>
                <w:sz w:val="20"/>
                <w:szCs w:val="20"/>
              </w:rPr>
            </w:pPr>
            <w:r>
              <w:rPr>
                <w:sz w:val="20"/>
                <w:szCs w:val="20"/>
              </w:rPr>
              <w:t>-0.0098</w:t>
            </w:r>
          </w:p>
        </w:tc>
        <w:tc>
          <w:tcPr>
            <w:tcW w:w="1109" w:type="dxa"/>
            <w:tcMar>
              <w:top w:w="55" w:type="dxa"/>
              <w:left w:w="55" w:type="dxa"/>
              <w:bottom w:w="55" w:type="dxa"/>
              <w:right w:w="55" w:type="dxa"/>
            </w:tcMar>
          </w:tcPr>
          <w:p w:rsidR="005A1001" w:rsidRDefault="002029A8">
            <w:pPr>
              <w:pStyle w:val="TableContents"/>
              <w:rPr>
                <w:sz w:val="20"/>
                <w:szCs w:val="20"/>
              </w:rPr>
            </w:pPr>
            <w:r>
              <w:rPr>
                <w:sz w:val="20"/>
                <w:szCs w:val="20"/>
              </w:rPr>
              <w:t>0.0163</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0.5611</w:t>
            </w:r>
          </w:p>
        </w:tc>
        <w:tc>
          <w:tcPr>
            <w:tcW w:w="945" w:type="dxa"/>
            <w:tcMar>
              <w:top w:w="55" w:type="dxa"/>
              <w:left w:w="55" w:type="dxa"/>
              <w:bottom w:w="55" w:type="dxa"/>
              <w:right w:w="55" w:type="dxa"/>
            </w:tcMar>
          </w:tcPr>
          <w:p w:rsidR="005A1001" w:rsidRDefault="002029A8">
            <w:pPr>
              <w:pStyle w:val="TableContents"/>
              <w:rPr>
                <w:sz w:val="20"/>
                <w:szCs w:val="20"/>
              </w:rPr>
            </w:pPr>
            <w:r>
              <w:rPr>
                <w:sz w:val="20"/>
                <w:szCs w:val="20"/>
              </w:rPr>
              <w:t>.5748</w:t>
            </w:r>
          </w:p>
        </w:tc>
      </w:tr>
      <w:tr w:rsidR="005A1001" w:rsidTr="005A1001">
        <w:tc>
          <w:tcPr>
            <w:tcW w:w="155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937"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23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109"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0.2813</w:t>
            </w:r>
          </w:p>
        </w:tc>
        <w:tc>
          <w:tcPr>
            <w:tcW w:w="945"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.7785</w:t>
            </w:r>
          </w:p>
        </w:tc>
      </w:tr>
    </w:tbl>
    <w:p w:rsidR="005A1001" w:rsidRDefault="002029A8">
      <w:pPr>
        <w:pStyle w:val="Textbody"/>
        <w:pageBreakBefore/>
        <w:rPr>
          <w:color w:val="0084D1"/>
        </w:rPr>
      </w:pPr>
      <w:r>
        <w:rPr>
          <w:color w:val="0084D1"/>
        </w:rPr>
        <w:lastRenderedPageBreak/>
        <w:t xml:space="preserve">Table 1: Results for the fixed effects </w:t>
      </w:r>
      <w:del w:id="202" w:author="francoise" w:date="2014-06-25T21:47:00Z">
        <w:r w:rsidDel="00DB0021">
          <w:rPr>
            <w:color w:val="0084D1"/>
          </w:rPr>
          <w:delText>obtained by</w:delText>
        </w:r>
      </w:del>
      <w:ins w:id="203" w:author="francoise" w:date="2014-06-25T21:47:00Z">
        <w:r w:rsidR="00DB0021">
          <w:rPr>
            <w:color w:val="0084D1"/>
          </w:rPr>
          <w:t>in</w:t>
        </w:r>
      </w:ins>
      <w:r>
        <w:rPr>
          <w:color w:val="0084D1"/>
        </w:rPr>
        <w:t xml:space="preserve"> the LME</w:t>
      </w:r>
      <w:ins w:id="204" w:author="francoise" w:date="2014-06-25T21:47:00Z">
        <w:r w:rsidR="00DB0021">
          <w:rPr>
            <w:color w:val="0084D1"/>
          </w:rPr>
          <w:t xml:space="preserve"> analyses for the four dependent variables</w:t>
        </w:r>
      </w:ins>
      <w:r>
        <w:rPr>
          <w:color w:val="0084D1"/>
        </w:rPr>
        <w:t>. Significant effects are indicated by an asterisk.</w:t>
      </w:r>
    </w:p>
    <w:p w:rsidR="005A1001" w:rsidRDefault="005A1001">
      <w:pPr>
        <w:pStyle w:val="Standard"/>
      </w:pPr>
    </w:p>
    <w:p w:rsidR="005A1001" w:rsidRDefault="002029A8">
      <w:pPr>
        <w:pStyle w:val="Textbody"/>
      </w:pPr>
      <w:r>
        <w:t xml:space="preserve">Finally, we investigated whether landing positions were </w:t>
      </w:r>
      <w:proofErr w:type="spellStart"/>
      <w:r>
        <w:t>unimodally</w:t>
      </w:r>
      <w:proofErr w:type="spellEnd"/>
      <w:r>
        <w:t xml:space="preserve"> distributed. To this end, we plotted landing-position distributions separately for three saccade-latency intervals (fastest, intermediate, and slow). First, we removed the between-subjects variability from saccade latencies (</w:t>
      </w:r>
      <w:proofErr w:type="spellStart"/>
      <w:r>
        <w:t>Cousineau</w:t>
      </w:r>
      <w:proofErr w:type="spellEnd"/>
      <w:r>
        <w:t xml:space="preserve">, 2005). Next, we divided the resulting normalized saccade latencies into three equal bins. Then, per saccade-latency bin, we divided landing positions into 15 equal landing-position bins. Figure 4 shows that the distributions of initial saccades appear to be </w:t>
      </w:r>
      <w:proofErr w:type="spellStart"/>
      <w:r>
        <w:t>unimodal</w:t>
      </w:r>
      <w:proofErr w:type="spellEnd"/>
      <w:r>
        <w:t xml:space="preserve">. They peak just to the left (i.e. in the action-direction) of the absolute center (see Figure 4a), and just to the right (i.e., in the handle direction) of the </w:t>
      </w:r>
      <w:proofErr w:type="spellStart"/>
      <w:r>
        <w:t>CoG</w:t>
      </w:r>
      <w:proofErr w:type="spellEnd"/>
      <w:r>
        <w:t xml:space="preserve"> (see Figure 4c). The distributions of </w:t>
      </w:r>
      <w:proofErr w:type="spellStart"/>
      <w:r>
        <w:t>refixations</w:t>
      </w:r>
      <w:proofErr w:type="spellEnd"/>
      <w:r>
        <w:t xml:space="preserve"> show a main peak towards the action-performing part of the object, and a second peak or tail slightly towards the handle side of the object. The latter may explain the pattern of the latest-</w:t>
      </w:r>
      <w:proofErr w:type="spellStart"/>
      <w:r>
        <w:t>triggerred</w:t>
      </w:r>
      <w:proofErr w:type="spellEnd"/>
      <w:r>
        <w:t xml:space="preserve"> </w:t>
      </w:r>
      <w:proofErr w:type="spellStart"/>
      <w:r>
        <w:t>refixations</w:t>
      </w:r>
      <w:proofErr w:type="spellEnd"/>
      <w:r>
        <w:t xml:space="preserve"> shown in Figure 3, and suggests that initial saccades that were launched very late in time, showed a tendency towards bimodality (rather than that they were '</w:t>
      </w:r>
      <w:proofErr w:type="spellStart"/>
      <w:r>
        <w:t>rebiased</w:t>
      </w:r>
      <w:proofErr w:type="spellEnd"/>
      <w:r>
        <w:t>' towards the reference point, as the slight u-curve in Figure 3 may suggest).</w:t>
      </w:r>
    </w:p>
    <w:p w:rsidR="005A1001" w:rsidRDefault="002029A8">
      <w:pPr>
        <w:pStyle w:val="Textbody"/>
        <w:ind w:firstLine="0"/>
      </w:pPr>
      <w:commentRangeStart w:id="205"/>
      <w:r>
        <w:rPr>
          <w:noProof/>
          <w:color w:val="0066CC"/>
          <w:lang w:val="fr-FR"/>
        </w:rPr>
        <w:lastRenderedPageBreak/>
        <w:drawing>
          <wp:inline distT="0" distB="0" distL="0" distR="0">
            <wp:extent cx="5733379" cy="4299508"/>
            <wp:effectExtent l="0" t="0" r="0" b="0"/>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33379" cy="4299508"/>
                    </a:xfrm>
                    <a:prstGeom prst="rect">
                      <a:avLst/>
                    </a:prstGeom>
                  </pic:spPr>
                </pic:pic>
              </a:graphicData>
            </a:graphic>
          </wp:inline>
        </w:drawing>
      </w:r>
      <w:commentRangeEnd w:id="205"/>
      <w:r w:rsidR="00DB0021">
        <w:rPr>
          <w:rStyle w:val="Marquedecommentaire"/>
        </w:rPr>
        <w:commentReference w:id="205"/>
      </w:r>
      <w:r>
        <w:rPr>
          <w:color w:val="0066CC"/>
        </w:rPr>
        <w:t xml:space="preserve">Figure 4: Distributions of initial saccades (left) and </w:t>
      </w:r>
      <w:proofErr w:type="spellStart"/>
      <w:r>
        <w:rPr>
          <w:color w:val="0066CC"/>
        </w:rPr>
        <w:t>refixations</w:t>
      </w:r>
      <w:proofErr w:type="spellEnd"/>
      <w:r>
        <w:rPr>
          <w:color w:val="0066CC"/>
        </w:rPr>
        <w:t xml:space="preserve"> (right) relative to the object's absolute center (upper) and relative to the object's </w:t>
      </w:r>
      <w:proofErr w:type="spellStart"/>
      <w:r>
        <w:rPr>
          <w:color w:val="0066CC"/>
        </w:rPr>
        <w:t>CoG</w:t>
      </w:r>
      <w:proofErr w:type="spellEnd"/>
      <w:r>
        <w:rPr>
          <w:color w:val="0066CC"/>
        </w:rPr>
        <w:t xml:space="preserve"> (lower). Given the influence of saccade latency on landing positions, we plotted separate distributions for the 33% fastest (blue), medium (green), and slowest (orange) saccades. Gray dotted vertical lines indicate the reference point. In order to keep the range on the y-axis constant, we normalized absolute frequencies relative to their minimum and maximum frequency within a given distribution.</w:t>
      </w:r>
    </w:p>
    <w:p w:rsidR="005A1001" w:rsidRDefault="002029A8">
      <w:pPr>
        <w:pStyle w:val="Heading2"/>
      </w:pPr>
      <w:commentRangeStart w:id="206"/>
      <w:r>
        <w:commentReference w:id="206"/>
      </w:r>
      <w:commentRangeEnd w:id="206"/>
      <w:r>
        <w:t>Discussion</w:t>
      </w:r>
    </w:p>
    <w:p w:rsidR="005A1001" w:rsidRDefault="002029A8">
      <w:pPr>
        <w:pStyle w:val="Textbody"/>
        <w:outlineLvl w:val="0"/>
      </w:pPr>
      <w:r>
        <w:t xml:space="preserve">Experiment 1 revealed that, on average, initial saccades did not land exactly at the object's absolute center, nor exactly at its </w:t>
      </w:r>
      <w:proofErr w:type="spellStart"/>
      <w:r>
        <w:t>CoG</w:t>
      </w:r>
      <w:proofErr w:type="spellEnd"/>
      <w:r>
        <w:t>. Instead, the eyes landed somewhere in between, especially when saccade latencies were short. The fact that the direction of gaze bias reversed depending on the reference point argues against a high-level, object-based effect. Rather, we considered the following: Possibly, when saccade latency was low, the eyes were</w:t>
      </w:r>
      <w:r>
        <w:rPr>
          <w:i/>
          <w:iCs/>
        </w:rPr>
        <w:t xml:space="preserve"> </w:t>
      </w:r>
      <w:r>
        <w:t xml:space="preserve">drawn towards the </w:t>
      </w:r>
      <w:proofErr w:type="spellStart"/>
      <w:r>
        <w:t>CoG</w:t>
      </w:r>
      <w:proofErr w:type="spellEnd"/>
      <w:r>
        <w:t xml:space="preserve">. However, on top of that, the eyes may have shown a tendency to land close to the vertical meridian. Regardless of the mechanism underlying this additional vertical-meridian bias (e.g. </w:t>
      </w:r>
      <w:commentRangeStart w:id="207"/>
      <w:r>
        <w:t xml:space="preserve">a systematic undershoot of oblique saccades along their axis, cf. </w:t>
      </w:r>
      <w:proofErr w:type="spellStart"/>
      <w:r>
        <w:lastRenderedPageBreak/>
        <w:t>Deubel</w:t>
      </w:r>
      <w:proofErr w:type="spellEnd"/>
      <w:r>
        <w:t xml:space="preserve">, Wolf, &amp; </w:t>
      </w:r>
      <w:proofErr w:type="spellStart"/>
      <w:r>
        <w:t>Hauske</w:t>
      </w:r>
      <w:proofErr w:type="spellEnd"/>
      <w:r>
        <w:t>, 1985</w:t>
      </w:r>
      <w:commentRangeEnd w:id="207"/>
      <w:r w:rsidR="00DB0021">
        <w:rPr>
          <w:rStyle w:val="Marquedecommentaire"/>
        </w:rPr>
        <w:commentReference w:id="207"/>
      </w:r>
      <w:r>
        <w:t xml:space="preserve">; or a task strategy, cf. </w:t>
      </w:r>
      <w:proofErr w:type="spellStart"/>
      <w:r>
        <w:t>Pajak</w:t>
      </w:r>
      <w:proofErr w:type="spellEnd"/>
      <w:r>
        <w:t xml:space="preserve"> &amp; </w:t>
      </w:r>
      <w:proofErr w:type="spellStart"/>
      <w:r>
        <w:t>Nuthmann</w:t>
      </w:r>
      <w:proofErr w:type="spellEnd"/>
      <w:r>
        <w:t>, 2013) the net result would be the pattern of results observed here. This line of reasoning is schematically depicted in Figure 5. We examined this possibility in Experiment 2.</w:t>
      </w:r>
    </w:p>
    <w:p w:rsidR="005A1001" w:rsidRDefault="002029A8">
      <w:pPr>
        <w:pStyle w:val="Textbody"/>
        <w:outlineLvl w:val="0"/>
      </w:pPr>
      <w:r>
        <w:rPr>
          <w:color w:val="000000"/>
        </w:rPr>
        <w:t xml:space="preserve">Furthermore, in line with the action-performing hypothesis (Roberts &amp; Humphreys, 2006), Experiment 1 revealed that when initial saccades were launched with longer latencies, or when a </w:t>
      </w:r>
      <w:proofErr w:type="spellStart"/>
      <w:r>
        <w:rPr>
          <w:color w:val="000000"/>
        </w:rPr>
        <w:t>refixation</w:t>
      </w:r>
      <w:proofErr w:type="spellEnd"/>
      <w:r>
        <w:rPr>
          <w:color w:val="000000"/>
        </w:rPr>
        <w:t xml:space="preserve"> was generated, the eyes were systematically directed towards the object's action-performing side.</w:t>
      </w:r>
    </w:p>
    <w:p w:rsidR="005A1001" w:rsidRDefault="002029A8">
      <w:pPr>
        <w:pStyle w:val="Textbody"/>
        <w:ind w:firstLine="0"/>
        <w:jc w:val="center"/>
        <w:outlineLvl w:val="0"/>
      </w:pPr>
      <w:r>
        <w:rPr>
          <w:noProof/>
          <w:lang w:val="fr-FR"/>
        </w:rPr>
        <w:drawing>
          <wp:inline distT="0" distB="0" distL="0" distR="0">
            <wp:extent cx="2666847" cy="5169560"/>
            <wp:effectExtent l="0" t="0" r="0" b="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666847" cy="5169560"/>
                    </a:xfrm>
                    <a:prstGeom prst="rect">
                      <a:avLst/>
                    </a:prstGeom>
                  </pic:spPr>
                </pic:pic>
              </a:graphicData>
            </a:graphic>
          </wp:inline>
        </w:drawing>
      </w:r>
    </w:p>
    <w:p w:rsidR="005A1001" w:rsidRDefault="002029A8">
      <w:pPr>
        <w:pStyle w:val="Textbody"/>
        <w:outlineLvl w:val="0"/>
      </w:pPr>
      <w:r>
        <w:rPr>
          <w:color w:val="0084D1"/>
        </w:rPr>
        <w:t xml:space="preserve">Figure 5: Schematic representation of how a </w:t>
      </w:r>
      <w:proofErr w:type="spellStart"/>
      <w:r>
        <w:rPr>
          <w:color w:val="0084D1"/>
        </w:rPr>
        <w:t>CoG</w:t>
      </w:r>
      <w:proofErr w:type="spellEnd"/>
      <w:r>
        <w:rPr>
          <w:color w:val="0084D1"/>
        </w:rPr>
        <w:t xml:space="preserve"> effect, combined with a tendency of the eyes to stay close to the vertical meridian, may result in a bias towards the object's action-performing versus the object's handle side, depending on the reference point (i.e. the object's absolute center or its </w:t>
      </w:r>
      <w:proofErr w:type="spellStart"/>
      <w:r>
        <w:rPr>
          <w:color w:val="0084D1"/>
        </w:rPr>
        <w:t>CoG</w:t>
      </w:r>
      <w:proofErr w:type="spellEnd"/>
      <w:r>
        <w:rPr>
          <w:color w:val="0084D1"/>
        </w:rPr>
        <w:t xml:space="preserve">, respectively). (The </w:t>
      </w:r>
      <w:proofErr w:type="spellStart"/>
      <w:r>
        <w:rPr>
          <w:color w:val="0084D1"/>
        </w:rPr>
        <w:t>CoG</w:t>
      </w:r>
      <w:proofErr w:type="spellEnd"/>
      <w:r>
        <w:rPr>
          <w:color w:val="0084D1"/>
        </w:rPr>
        <w:t xml:space="preserve"> of the washing brush is exaggerated for the sake of visualization.)</w:t>
      </w:r>
    </w:p>
    <w:p w:rsidR="005A1001" w:rsidRDefault="005A1001">
      <w:pPr>
        <w:pStyle w:val="Textbody"/>
        <w:rPr>
          <w:color w:val="000000"/>
        </w:rPr>
      </w:pPr>
    </w:p>
    <w:p w:rsidR="005A1001" w:rsidRDefault="002029A8">
      <w:pPr>
        <w:pStyle w:val="Heading1"/>
      </w:pPr>
      <w:r>
        <w:lastRenderedPageBreak/>
        <w:t>Experiment 2</w:t>
      </w:r>
    </w:p>
    <w:p w:rsidR="005A1001" w:rsidRDefault="002029A8">
      <w:pPr>
        <w:pStyle w:val="Textbody"/>
      </w:pPr>
      <w:r>
        <w:t xml:space="preserve">Experiment 2 further investigated </w:t>
      </w:r>
      <w:ins w:id="208" w:author="francoise" w:date="2014-06-25T21:49:00Z">
        <w:r w:rsidR="00DB0021">
          <w:t xml:space="preserve">the </w:t>
        </w:r>
      </w:ins>
      <w:r>
        <w:t xml:space="preserve">landing positions of saccades towards and within isolated graspable objects. It differed in a small but important manner from Experiment 1: The objects were </w:t>
      </w:r>
      <w:del w:id="209" w:author="francoise" w:date="2014-06-25T21:50:00Z">
        <w:r w:rsidDel="00DB0021">
          <w:delText xml:space="preserve">aligned </w:delText>
        </w:r>
      </w:del>
      <w:ins w:id="210" w:author="francoise" w:date="2014-06-25T21:50:00Z">
        <w:r w:rsidR="00DB0021">
          <w:t>displayed such that</w:t>
        </w:r>
      </w:ins>
      <w:del w:id="211" w:author="francoise" w:date="2014-06-25T21:50:00Z">
        <w:r w:rsidDel="00DB0021">
          <w:delText>with</w:delText>
        </w:r>
      </w:del>
      <w:r>
        <w:t xml:space="preserve"> their </w:t>
      </w:r>
      <w:proofErr w:type="spellStart"/>
      <w:r>
        <w:t>CoG</w:t>
      </w:r>
      <w:proofErr w:type="spellEnd"/>
      <w:r>
        <w:t xml:space="preserve"> (instead of their absolute center) </w:t>
      </w:r>
      <w:del w:id="212" w:author="francoise" w:date="2014-06-25T21:50:00Z">
        <w:r w:rsidDel="00DB0021">
          <w:delText xml:space="preserve">on </w:delText>
        </w:r>
      </w:del>
      <w:ins w:id="213" w:author="francoise" w:date="2014-06-25T21:50:00Z">
        <w:r w:rsidR="00DB0021">
          <w:t xml:space="preserve">was aligned with </w:t>
        </w:r>
      </w:ins>
      <w:r>
        <w:t xml:space="preserve">the vertical meridian (see Figure 2c). The reasoning behind this was as follows. Experiment 1 revealed that </w:t>
      </w:r>
      <w:ins w:id="214" w:author="francoise" w:date="2014-06-25T21:50:00Z">
        <w:r w:rsidR="00DB0021">
          <w:t xml:space="preserve">the landing position of </w:t>
        </w:r>
      </w:ins>
      <w:r>
        <w:t xml:space="preserve">initial saccades significantly deviated from both reference points (i.e., the absolute center and the </w:t>
      </w:r>
      <w:proofErr w:type="spellStart"/>
      <w:r>
        <w:t>CoG</w:t>
      </w:r>
      <w:proofErr w:type="spellEnd"/>
      <w:r>
        <w:t xml:space="preserve">). If this deviation was caused by a tendency to keep the eyes close to the vertical meridian (as proposed in Figure 5), in Experiment 2 the eyes should land approximately at the </w:t>
      </w:r>
      <w:proofErr w:type="spellStart"/>
      <w:r>
        <w:t>CoG</w:t>
      </w:r>
      <w:proofErr w:type="spellEnd"/>
      <w:r>
        <w:t xml:space="preserve">, and hence the vertical meridian, irrespective of object orientation. In contrast, if the previously-observed early initial deviations did reflect a higher-level, object-based effect, Experiment 2 should reveal a similar bias. In addition, Experiment 2 tested whether the action-performing bias in longer-latency initial saccades and </w:t>
      </w:r>
      <w:proofErr w:type="spellStart"/>
      <w:r>
        <w:t>refixations</w:t>
      </w:r>
      <w:proofErr w:type="spellEnd"/>
      <w:r>
        <w:t>, could be replicated.</w:t>
      </w:r>
    </w:p>
    <w:p w:rsidR="005A1001" w:rsidRDefault="002029A8">
      <w:pPr>
        <w:pStyle w:val="Heading2"/>
      </w:pPr>
      <w:r>
        <w:t>Methods</w:t>
      </w:r>
    </w:p>
    <w:p w:rsidR="005A1001" w:rsidRDefault="002029A8">
      <w:pPr>
        <w:pStyle w:val="Textbody"/>
      </w:pPr>
      <w:r>
        <w:t xml:space="preserve">Experiment 2 differed from Experiment 1 only on the following aspects. Eighteen different observers participated. Data from one participant were excluded from the analyses because he reported to be left-handed after having participated. Furthermore, we aligned the </w:t>
      </w:r>
      <w:proofErr w:type="spellStart"/>
      <w:r>
        <w:t>CoG</w:t>
      </w:r>
      <w:proofErr w:type="spellEnd"/>
      <w:r>
        <w:t xml:space="preserve"> (instead of the absolute center) of the objects with the vertical meridian (see Figure 3c). Finally, in Experiment 1 the criteria for the gaze-contingent fixation checks (on the fixation dot, before the object was presented, and on the object, before a response could be collected, see Procedure Experiment 1) were set conservatively. This had led to the exclusion of a large number of trials. Therefore, in Experiment 2 we decided not to use any other on-line fixation checks than the one-point eye-tracker recalibration at the beginning of the trial.</w:t>
      </w:r>
    </w:p>
    <w:p w:rsidR="005A1001" w:rsidRDefault="002029A8">
      <w:pPr>
        <w:pStyle w:val="Textbody"/>
      </w:pPr>
      <w:r>
        <w:t xml:space="preserve">As in Experiment 1, participants executed at least one (100%) or two (64%) saccades before categorizing the objects with a button press. The analyses were the same as in Experiment 1, except that we only analyzed the landing positions of these two saccades relative to the </w:t>
      </w:r>
      <w:proofErr w:type="spellStart"/>
      <w:r>
        <w:t>CoG</w:t>
      </w:r>
      <w:proofErr w:type="spellEnd"/>
      <w:r>
        <w:t>, which coincided with the vertical meridian.</w:t>
      </w:r>
    </w:p>
    <w:p w:rsidR="005A1001" w:rsidRDefault="002029A8">
      <w:pPr>
        <w:pStyle w:val="Textbody"/>
      </w:pPr>
      <w:r>
        <w:t xml:space="preserve">Trials were discarded on the basis of the following criteria: The </w:t>
      </w:r>
      <w:proofErr w:type="spellStart"/>
      <w:r>
        <w:t>EyeLink</w:t>
      </w:r>
      <w:proofErr w:type="spellEnd"/>
      <w:r>
        <w:t xml:space="preserve"> saccade-detection algorithm detected no saccades (2.76%</w:t>
      </w:r>
      <w:ins w:id="215" w:author="francoise" w:date="2014-06-25T21:50:00Z">
        <w:r w:rsidR="00DB0021" w:rsidRPr="00DB0021">
          <w:rPr>
            <w:rStyle w:val="Marquedecommentaire"/>
            <w:sz w:val="21"/>
            <w:szCs w:val="21"/>
          </w:rPr>
          <w:t>)</w:t>
        </w:r>
      </w:ins>
      <w:del w:id="216" w:author="francoise" w:date="2014-06-25T21:50:00Z">
        <w:r w:rsidDel="00DB0021">
          <w:rPr>
            <w:rStyle w:val="Marquedecommentaire"/>
          </w:rPr>
          <w:delText>)</w:delText>
        </w:r>
      </w:del>
      <w:r>
        <w:t xml:space="preserve">, the initial saccade did not cross an imaginary line between the center and </w:t>
      </w:r>
      <w:r>
        <w:lastRenderedPageBreak/>
        <w:t xml:space="preserve">the smallest-possible target eccentricity (0.35%), an anticipatory saccade before stimulus onset was made (0.30%), or an erroneous response was given or a timeout occurred (6.26%). Finally, trials on which landing position or saccade latencies deviated more than 2.5 SD from </w:t>
      </w:r>
      <w:ins w:id="217" w:author="francoise" w:date="2014-06-25T21:51:00Z">
        <w:r w:rsidR="00DB0021">
          <w:t xml:space="preserve">the </w:t>
        </w:r>
      </w:ins>
      <w:r>
        <w:t>participants' mean were discarded (first saccade: 3.93%, second saccade: 4.90%)</w:t>
      </w:r>
    </w:p>
    <w:p w:rsidR="005A1001" w:rsidRDefault="002029A8">
      <w:pPr>
        <w:pStyle w:val="Heading2"/>
      </w:pPr>
      <w:r>
        <w:t>Results</w:t>
      </w:r>
    </w:p>
    <w:p w:rsidR="005A1001" w:rsidRDefault="002029A8">
      <w:pPr>
        <w:pStyle w:val="Textbody"/>
      </w:pPr>
      <w:r>
        <w:t xml:space="preserve">We found that </w:t>
      </w:r>
      <w:r>
        <w:rPr>
          <w:i/>
          <w:iCs/>
        </w:rPr>
        <w:t xml:space="preserve">initial saccades </w:t>
      </w:r>
      <w:r>
        <w:t xml:space="preserve">landed approximately on the </w:t>
      </w:r>
      <w:proofErr w:type="spellStart"/>
      <w:r>
        <w:t>CoG</w:t>
      </w:r>
      <w:proofErr w:type="spellEnd"/>
      <w:r>
        <w:t xml:space="preserve"> of the objects (</w:t>
      </w:r>
      <w:r>
        <w:rPr>
          <w:i/>
          <w:iCs/>
        </w:rPr>
        <w:t>M</w:t>
      </w:r>
      <w:r>
        <w:t xml:space="preserve"> = -0.005, </w:t>
      </w:r>
      <w:r>
        <w:rPr>
          <w:i/>
          <w:iCs/>
        </w:rPr>
        <w:t>SE</w:t>
      </w:r>
      <w:r>
        <w:t xml:space="preserve"> = 0.003). As can be seen from Figure 6, the </w:t>
      </w:r>
      <w:proofErr w:type="spellStart"/>
      <w:r>
        <w:t>CoG</w:t>
      </w:r>
      <w:proofErr w:type="spellEnd"/>
      <w:r>
        <w:t xml:space="preserve"> tendency was especially pronounced for saccades with short latencies (less than about 200 ms), whereas longer-latency saccades deviated towards the action-performing side. Indeed, our LME analysis revealed an inverse relationship between latencies and landing positions of initial saccades (see Table 2), indicating that the later a saccade was executed, the weaker the </w:t>
      </w:r>
      <w:proofErr w:type="spellStart"/>
      <w:r>
        <w:t>CoG</w:t>
      </w:r>
      <w:proofErr w:type="spellEnd"/>
      <w:r>
        <w:t xml:space="preserve"> tendency, in </w:t>
      </w:r>
      <w:proofErr w:type="spellStart"/>
      <w:r>
        <w:t>favour</w:t>
      </w:r>
      <w:proofErr w:type="spellEnd"/>
      <w:r>
        <w:t xml:space="preserve"> of a bias towards the action-performing side.</w:t>
      </w:r>
    </w:p>
    <w:p w:rsidR="005A1001" w:rsidRDefault="002029A8">
      <w:pPr>
        <w:pStyle w:val="Textbody"/>
        <w:rPr>
          <w:b/>
          <w:bCs/>
        </w:rPr>
      </w:pPr>
      <w:r>
        <w:t xml:space="preserve">Furthermore, </w:t>
      </w:r>
      <w:proofErr w:type="spellStart"/>
      <w:r>
        <w:rPr>
          <w:i/>
          <w:iCs/>
        </w:rPr>
        <w:t>refixations</w:t>
      </w:r>
      <w:proofErr w:type="spellEnd"/>
      <w:r>
        <w:t xml:space="preserve"> were biased towards the action-performing side of the objects (</w:t>
      </w:r>
      <w:r>
        <w:rPr>
          <w:i/>
          <w:iCs/>
        </w:rPr>
        <w:t>M</w:t>
      </w:r>
      <w:r>
        <w:t xml:space="preserve"> = -0.176, </w:t>
      </w:r>
      <w:r>
        <w:rPr>
          <w:i/>
          <w:iCs/>
        </w:rPr>
        <w:t xml:space="preserve">SE </w:t>
      </w:r>
      <w:r>
        <w:t xml:space="preserve">= 0.012) throughout the entire distribution of </w:t>
      </w:r>
      <w:proofErr w:type="spellStart"/>
      <w:r>
        <w:t>refixation</w:t>
      </w:r>
      <w:proofErr w:type="spellEnd"/>
      <w:r>
        <w:t xml:space="preserve"> latencies (see Figure 6). However, as in Experiment 1, the time that elapsed since stimulus onset was not sufficient to explain the strength of the action-performing bias, because the latest initial saccades and the earliest </w:t>
      </w:r>
      <w:proofErr w:type="spellStart"/>
      <w:r>
        <w:t>refixations</w:t>
      </w:r>
      <w:proofErr w:type="spellEnd"/>
      <w:r>
        <w:t xml:space="preserve"> almost overlapped in latencies (see x-axis), but not in gaze bias (see gap on the y-axis). None of the other effects were significant (see Table 1).</w:t>
      </w:r>
      <w:r>
        <w:rPr>
          <w:noProof/>
          <w:lang w:val="fr-FR"/>
        </w:rPr>
        <w:drawing>
          <wp:inline distT="0" distB="0" distL="0" distR="0">
            <wp:extent cx="5733379" cy="2149571"/>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5733379" cy="2149571"/>
                    </a:xfrm>
                    <a:prstGeom prst="rect">
                      <a:avLst/>
                    </a:prstGeom>
                  </pic:spPr>
                </pic:pic>
              </a:graphicData>
            </a:graphic>
          </wp:inline>
        </w:drawing>
      </w:r>
      <w:r>
        <w:rPr>
          <w:color w:val="0084D1"/>
        </w:rPr>
        <w:t xml:space="preserve">Figure 6: Average gaze bias of initial saccades (left) and </w:t>
      </w:r>
      <w:proofErr w:type="spellStart"/>
      <w:r>
        <w:rPr>
          <w:color w:val="0084D1"/>
        </w:rPr>
        <w:t>refixations</w:t>
      </w:r>
      <w:proofErr w:type="spellEnd"/>
      <w:r>
        <w:rPr>
          <w:color w:val="0084D1"/>
        </w:rPr>
        <w:t xml:space="preserve"> (right), relative to the object's </w:t>
      </w:r>
      <w:proofErr w:type="spellStart"/>
      <w:r>
        <w:rPr>
          <w:color w:val="0084D1"/>
        </w:rPr>
        <w:t>CoG</w:t>
      </w:r>
      <w:proofErr w:type="spellEnd"/>
      <w:r>
        <w:rPr>
          <w:color w:val="0084D1"/>
        </w:rPr>
        <w:t xml:space="preserve"> (which coincided with the vertical meridian) as a function of time relative to stimulus onset (see caption Figure 3 on how to interpret the Figure). Red-dotted horizontal lines indicate the landing positions of two </w:t>
      </w:r>
      <w:r>
        <w:rPr>
          <w:color w:val="0084D1"/>
        </w:rPr>
        <w:lastRenderedPageBreak/>
        <w:t>simulated, saliency-driven saccades. These were simulated on the basis of saliency maps that were generated for the displays used in Experiment 2 (see 'Saliency Simulation').</w:t>
      </w:r>
    </w:p>
    <w:p w:rsidR="005A1001" w:rsidRPr="005A1001" w:rsidRDefault="002029A8" w:rsidP="005A1001">
      <w:pPr>
        <w:rPr>
          <w:vanish/>
          <w:sz w:val="21"/>
        </w:rPr>
      </w:pPr>
      <w:r>
        <w:br w:type="page"/>
      </w:r>
    </w:p>
    <w:tbl>
      <w:tblPr>
        <w:tblW w:w="7866" w:type="dxa"/>
        <w:jc w:val="right"/>
        <w:tblLayout w:type="fixed"/>
        <w:tblCellMar>
          <w:left w:w="10" w:type="dxa"/>
          <w:right w:w="10" w:type="dxa"/>
        </w:tblCellMar>
        <w:tblLook w:val="0000"/>
      </w:tblPr>
      <w:tblGrid>
        <w:gridCol w:w="1964"/>
        <w:gridCol w:w="1061"/>
        <w:gridCol w:w="681"/>
        <w:gridCol w:w="1320"/>
        <w:gridCol w:w="1298"/>
        <w:gridCol w:w="748"/>
        <w:gridCol w:w="794"/>
      </w:tblGrid>
      <w:tr w:rsidR="005A1001" w:rsidTr="005A1001">
        <w:trPr>
          <w:jc w:val="right"/>
        </w:trPr>
        <w:tc>
          <w:tcPr>
            <w:tcW w:w="1964"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Effect</w:t>
            </w:r>
          </w:p>
        </w:tc>
        <w:tc>
          <w:tcPr>
            <w:tcW w:w="1061"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Estimate</w:t>
            </w:r>
          </w:p>
        </w:tc>
        <w:tc>
          <w:tcPr>
            <w:tcW w:w="681"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SE</w:t>
            </w:r>
          </w:p>
        </w:tc>
        <w:tc>
          <w:tcPr>
            <w:tcW w:w="1320"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Low 95% CI</w:t>
            </w:r>
          </w:p>
        </w:tc>
        <w:tc>
          <w:tcPr>
            <w:tcW w:w="1298"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Up 95% CI</w:t>
            </w:r>
          </w:p>
        </w:tc>
        <w:tc>
          <w:tcPr>
            <w:tcW w:w="748"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t</w:t>
            </w:r>
          </w:p>
        </w:tc>
        <w:tc>
          <w:tcPr>
            <w:tcW w:w="794"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p</w:t>
            </w:r>
          </w:p>
        </w:tc>
      </w:tr>
      <w:tr w:rsidR="005A1001" w:rsidTr="005A1001">
        <w:trPr>
          <w:jc w:val="right"/>
        </w:trPr>
        <w:tc>
          <w:tcPr>
            <w:tcW w:w="1964" w:type="dxa"/>
            <w:tcMar>
              <w:top w:w="55" w:type="dxa"/>
              <w:left w:w="55" w:type="dxa"/>
              <w:bottom w:w="55" w:type="dxa"/>
              <w:right w:w="55" w:type="dxa"/>
            </w:tcMar>
          </w:tcPr>
          <w:p w:rsidR="005A1001" w:rsidRDefault="005A1001">
            <w:pPr>
              <w:pStyle w:val="TableContents"/>
              <w:rPr>
                <w:sz w:val="20"/>
                <w:szCs w:val="20"/>
              </w:rPr>
            </w:pPr>
          </w:p>
        </w:tc>
        <w:tc>
          <w:tcPr>
            <w:tcW w:w="5902" w:type="dxa"/>
            <w:gridSpan w:val="6"/>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initial saccades relative to object's </w:t>
            </w:r>
            <w:proofErr w:type="spellStart"/>
            <w:r>
              <w:rPr>
                <w:sz w:val="20"/>
                <w:szCs w:val="20"/>
              </w:rPr>
              <w:t>CoG</w:t>
            </w:r>
            <w:proofErr w:type="spellEnd"/>
          </w:p>
        </w:tc>
      </w:tr>
      <w:tr w:rsidR="005A1001" w:rsidTr="005A1001">
        <w:trPr>
          <w:jc w:val="right"/>
        </w:trPr>
        <w:tc>
          <w:tcPr>
            <w:tcW w:w="196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106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-0.0002</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320"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-0.0003</w:t>
            </w:r>
          </w:p>
        </w:tc>
        <w:tc>
          <w:tcPr>
            <w:tcW w:w="129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-4.3077</w:t>
            </w:r>
          </w:p>
        </w:tc>
        <w:tc>
          <w:tcPr>
            <w:tcW w:w="79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&lt;.00001</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1061" w:type="dxa"/>
            <w:tcMar>
              <w:top w:w="55" w:type="dxa"/>
              <w:left w:w="55" w:type="dxa"/>
              <w:bottom w:w="55" w:type="dxa"/>
              <w:right w:w="55" w:type="dxa"/>
            </w:tcMar>
          </w:tcPr>
          <w:p w:rsidR="005A1001" w:rsidRDefault="002029A8">
            <w:pPr>
              <w:pStyle w:val="TableContents"/>
              <w:rPr>
                <w:sz w:val="20"/>
                <w:szCs w:val="20"/>
              </w:rPr>
            </w:pPr>
            <w:r>
              <w:rPr>
                <w:sz w:val="20"/>
                <w:szCs w:val="20"/>
              </w:rPr>
              <w:t>-0.0014</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0.0041</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-0.0094</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0.0065</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-0.3464</w:t>
            </w:r>
          </w:p>
        </w:tc>
        <w:tc>
          <w:tcPr>
            <w:tcW w:w="794" w:type="dxa"/>
            <w:tcMar>
              <w:top w:w="55" w:type="dxa"/>
              <w:left w:w="55" w:type="dxa"/>
              <w:bottom w:w="55" w:type="dxa"/>
              <w:right w:w="55" w:type="dxa"/>
            </w:tcMar>
          </w:tcPr>
          <w:p w:rsidR="005A1001" w:rsidRDefault="002029A8">
            <w:pPr>
              <w:pStyle w:val="TableContents"/>
              <w:rPr>
                <w:sz w:val="20"/>
                <w:szCs w:val="20"/>
              </w:rPr>
            </w:pPr>
            <w:r>
              <w:rPr>
                <w:sz w:val="20"/>
                <w:szCs w:val="20"/>
              </w:rPr>
              <w:t>.7291</w:t>
            </w:r>
          </w:p>
        </w:tc>
      </w:tr>
      <w:tr w:rsidR="005A1001" w:rsidTr="005A1001">
        <w:trPr>
          <w:jc w:val="right"/>
        </w:trPr>
        <w:tc>
          <w:tcPr>
            <w:tcW w:w="1964"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106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320"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29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0.8589</w:t>
            </w:r>
          </w:p>
        </w:tc>
        <w:tc>
          <w:tcPr>
            <w:tcW w:w="794"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.3905</w:t>
            </w:r>
          </w:p>
        </w:tc>
      </w:tr>
      <w:tr w:rsidR="005A1001" w:rsidTr="005A1001">
        <w:trPr>
          <w:jc w:val="right"/>
        </w:trPr>
        <w:tc>
          <w:tcPr>
            <w:tcW w:w="1964" w:type="dxa"/>
            <w:tcMar>
              <w:top w:w="55" w:type="dxa"/>
              <w:left w:w="55" w:type="dxa"/>
              <w:bottom w:w="55" w:type="dxa"/>
              <w:right w:w="55" w:type="dxa"/>
            </w:tcMar>
          </w:tcPr>
          <w:p w:rsidR="005A1001" w:rsidRDefault="005A1001">
            <w:pPr>
              <w:pStyle w:val="TableContents"/>
              <w:rPr>
                <w:sz w:val="20"/>
                <w:szCs w:val="20"/>
              </w:rPr>
            </w:pPr>
          </w:p>
        </w:tc>
        <w:tc>
          <w:tcPr>
            <w:tcW w:w="5902" w:type="dxa"/>
            <w:gridSpan w:val="6"/>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w:t>
            </w:r>
            <w:proofErr w:type="spellStart"/>
            <w:r>
              <w:rPr>
                <w:sz w:val="20"/>
                <w:szCs w:val="20"/>
              </w:rPr>
              <w:t>refixations</w:t>
            </w:r>
            <w:proofErr w:type="spellEnd"/>
            <w:r>
              <w:rPr>
                <w:sz w:val="20"/>
                <w:szCs w:val="20"/>
              </w:rPr>
              <w:t xml:space="preserve"> relative to the object's </w:t>
            </w:r>
            <w:proofErr w:type="spellStart"/>
            <w:r>
              <w:rPr>
                <w:sz w:val="20"/>
                <w:szCs w:val="20"/>
              </w:rPr>
              <w:t>CoG</w:t>
            </w:r>
            <w:proofErr w:type="spellEnd"/>
          </w:p>
        </w:tc>
      </w:tr>
      <w:tr w:rsidR="005A1001" w:rsidTr="005A1001">
        <w:trPr>
          <w:jc w:val="right"/>
        </w:trPr>
        <w:tc>
          <w:tcPr>
            <w:tcW w:w="196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106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320"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-0.0003</w:t>
            </w:r>
          </w:p>
        </w:tc>
        <w:tc>
          <w:tcPr>
            <w:tcW w:w="129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-2.8869</w:t>
            </w:r>
          </w:p>
        </w:tc>
        <w:tc>
          <w:tcPr>
            <w:tcW w:w="79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.0040</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1061" w:type="dxa"/>
            <w:tcMar>
              <w:top w:w="55" w:type="dxa"/>
              <w:left w:w="55" w:type="dxa"/>
              <w:bottom w:w="55" w:type="dxa"/>
              <w:right w:w="55" w:type="dxa"/>
            </w:tcMar>
          </w:tcPr>
          <w:p w:rsidR="005A1001" w:rsidRDefault="002029A8">
            <w:pPr>
              <w:pStyle w:val="TableContents"/>
              <w:rPr>
                <w:sz w:val="20"/>
                <w:szCs w:val="20"/>
              </w:rPr>
            </w:pPr>
            <w:r>
              <w:rPr>
                <w:sz w:val="20"/>
                <w:szCs w:val="20"/>
              </w:rPr>
              <w:t>0.0127</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0.0067</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-0.0006</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0.0259</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1.8811</w:t>
            </w:r>
          </w:p>
        </w:tc>
        <w:tc>
          <w:tcPr>
            <w:tcW w:w="794" w:type="dxa"/>
            <w:tcMar>
              <w:top w:w="55" w:type="dxa"/>
              <w:left w:w="55" w:type="dxa"/>
              <w:bottom w:w="55" w:type="dxa"/>
              <w:right w:w="55" w:type="dxa"/>
            </w:tcMar>
          </w:tcPr>
          <w:p w:rsidR="005A1001" w:rsidRDefault="002029A8">
            <w:pPr>
              <w:pStyle w:val="TableContents"/>
              <w:rPr>
                <w:sz w:val="20"/>
                <w:szCs w:val="20"/>
              </w:rPr>
            </w:pPr>
            <w:r>
              <w:rPr>
                <w:sz w:val="20"/>
                <w:szCs w:val="20"/>
              </w:rPr>
              <w:t>.0602</w:t>
            </w:r>
          </w:p>
        </w:tc>
      </w:tr>
      <w:tr w:rsidR="005A1001" w:rsidTr="005A1001">
        <w:trPr>
          <w:jc w:val="right"/>
        </w:trPr>
        <w:tc>
          <w:tcPr>
            <w:tcW w:w="1964"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106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320"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29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-1.3411</w:t>
            </w:r>
          </w:p>
        </w:tc>
        <w:tc>
          <w:tcPr>
            <w:tcW w:w="794"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.1801</w:t>
            </w:r>
          </w:p>
        </w:tc>
      </w:tr>
    </w:tbl>
    <w:p w:rsidR="005A1001" w:rsidRDefault="002029A8">
      <w:pPr>
        <w:pStyle w:val="Textbody"/>
        <w:pageBreakBefore/>
        <w:rPr>
          <w:color w:val="0084D1"/>
        </w:rPr>
      </w:pPr>
      <w:r>
        <w:rPr>
          <w:color w:val="0084D1"/>
        </w:rPr>
        <w:lastRenderedPageBreak/>
        <w:t xml:space="preserve">Table 2: Results for the fixed effects </w:t>
      </w:r>
      <w:del w:id="218" w:author="francoise" w:date="2014-06-25T21:51:00Z">
        <w:r w:rsidDel="00DB0021">
          <w:rPr>
            <w:color w:val="0084D1"/>
          </w:rPr>
          <w:delText>obtained by</w:delText>
        </w:r>
      </w:del>
      <w:ins w:id="219" w:author="francoise" w:date="2014-06-25T21:51:00Z">
        <w:r w:rsidR="00DB0021">
          <w:rPr>
            <w:color w:val="0084D1"/>
          </w:rPr>
          <w:t>in</w:t>
        </w:r>
      </w:ins>
      <w:r>
        <w:rPr>
          <w:color w:val="0084D1"/>
        </w:rPr>
        <w:t xml:space="preserve"> the LME</w:t>
      </w:r>
      <w:ins w:id="220" w:author="francoise" w:date="2014-06-25T21:51:00Z">
        <w:r w:rsidR="00DB0021">
          <w:rPr>
            <w:color w:val="0084D1"/>
          </w:rPr>
          <w:t xml:space="preserve"> analyses for the two dependent variables</w:t>
        </w:r>
      </w:ins>
      <w:r>
        <w:rPr>
          <w:color w:val="0084D1"/>
        </w:rPr>
        <w:t>. Significant effects are indicated by an asterisk.</w:t>
      </w:r>
    </w:p>
    <w:p w:rsidR="005A1001" w:rsidRDefault="002029A8">
      <w:pPr>
        <w:pStyle w:val="Textbody"/>
        <w:rPr>
          <w:b/>
          <w:bCs/>
        </w:rPr>
      </w:pPr>
      <w:r>
        <w:t xml:space="preserve">Finally, as can be seen from Figure 7, landing-position distribution of Fast and Medium initial saccades peaked towards the object's </w:t>
      </w:r>
      <w:proofErr w:type="spellStart"/>
      <w:r>
        <w:t>CoG</w:t>
      </w:r>
      <w:proofErr w:type="spellEnd"/>
      <w:r>
        <w:t xml:space="preserve">, whereas the distribution of Slow initial saccades was slightly biased towards the action-performing side. Landing-position distributions of </w:t>
      </w:r>
      <w:proofErr w:type="spellStart"/>
      <w:r>
        <w:t>refixation</w:t>
      </w:r>
      <w:proofErr w:type="spellEnd"/>
      <w:r>
        <w:t xml:space="preserve"> saccades peaked more radically towards the action-related side of the objects, and showed a small tail towards the handle, though not as pronounced as in Experiment 1.</w:t>
      </w:r>
    </w:p>
    <w:p w:rsidR="005A1001" w:rsidRDefault="002029A8">
      <w:pPr>
        <w:pStyle w:val="Textbody"/>
        <w:ind w:firstLine="0"/>
        <w:rPr>
          <w:b/>
          <w:bCs/>
        </w:rPr>
      </w:pPr>
      <w:r>
        <w:rPr>
          <w:noProof/>
          <w:color w:val="0066CC"/>
          <w:lang w:val="fr-FR"/>
        </w:rPr>
        <w:drawing>
          <wp:inline distT="0" distB="0" distL="0" distR="0">
            <wp:extent cx="5733379" cy="2149571"/>
            <wp:effectExtent l="0" t="0" r="0" b="0"/>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733379" cy="2149571"/>
                    </a:xfrm>
                    <a:prstGeom prst="rect">
                      <a:avLst/>
                    </a:prstGeom>
                  </pic:spPr>
                </pic:pic>
              </a:graphicData>
            </a:graphic>
          </wp:inline>
        </w:drawing>
      </w:r>
      <w:r>
        <w:rPr>
          <w:color w:val="0066CC"/>
        </w:rPr>
        <w:t xml:space="preserve">Figure 7: Distributions of landing positions of initial saccades (left) and </w:t>
      </w:r>
      <w:proofErr w:type="spellStart"/>
      <w:r>
        <w:rPr>
          <w:color w:val="0066CC"/>
        </w:rPr>
        <w:t>refixations</w:t>
      </w:r>
      <w:proofErr w:type="spellEnd"/>
      <w:r>
        <w:rPr>
          <w:color w:val="0066CC"/>
        </w:rPr>
        <w:t xml:space="preserve"> (right) in Experiment 2, relative to the object's </w:t>
      </w:r>
      <w:proofErr w:type="spellStart"/>
      <w:r>
        <w:rPr>
          <w:color w:val="0066CC"/>
        </w:rPr>
        <w:t>CoG</w:t>
      </w:r>
      <w:proofErr w:type="spellEnd"/>
      <w:r>
        <w:rPr>
          <w:color w:val="0066CC"/>
        </w:rPr>
        <w:t xml:space="preserve"> (gray dotted vertical lines, </w:t>
      </w:r>
      <w:r>
        <w:rPr>
          <w:color w:val="0084D1"/>
        </w:rPr>
        <w:t>see caption Figure 4 on how to interpret the Figure</w:t>
      </w:r>
      <w:r>
        <w:rPr>
          <w:color w:val="0066CC"/>
        </w:rPr>
        <w:t>).</w:t>
      </w:r>
    </w:p>
    <w:p w:rsidR="005A1001" w:rsidRDefault="002029A8">
      <w:pPr>
        <w:pStyle w:val="Heading3"/>
      </w:pPr>
      <w:commentRangeStart w:id="221"/>
      <w:commentRangeStart w:id="222"/>
      <w:r>
        <w:commentReference w:id="221"/>
      </w:r>
      <w:commentRangeEnd w:id="221"/>
      <w:commentRangeEnd w:id="222"/>
      <w:r w:rsidR="007F60EC">
        <w:rPr>
          <w:rStyle w:val="Marquedecommentaire"/>
          <w:b w:val="0"/>
          <w:bCs w:val="0"/>
          <w:i w:val="0"/>
        </w:rPr>
        <w:commentReference w:id="222"/>
      </w:r>
      <w:r>
        <w:rPr>
          <w:b w:val="0"/>
          <w:bCs w:val="0"/>
        </w:rPr>
        <w:t>Saliency Simulation</w:t>
      </w:r>
    </w:p>
    <w:p w:rsidR="005A1001" w:rsidRDefault="002029A8">
      <w:pPr>
        <w:pStyle w:val="Textbody"/>
      </w:pPr>
      <w:r>
        <w:t xml:space="preserve">Experiment 1 and Experiment 2 consistently revealed that the bias towards the action-performing side increased with saccade latency, and that it was maximal for </w:t>
      </w:r>
      <w:proofErr w:type="spellStart"/>
      <w:r>
        <w:t>refixations</w:t>
      </w:r>
      <w:proofErr w:type="spellEnd"/>
      <w:r>
        <w:t xml:space="preserve">. This time course suggests that the action-performing bias takes time to build up, and is the result of higher-level, object-based processing. However, an alternative, low-level explanation cannot yet been ruled out. On average, the action-performing side of our stimuli may have been more salient than the handle side. Hence, even saccades launched with longer latencies may have simply been saliency driven. To </w:t>
      </w:r>
      <w:del w:id="223" w:author="francoise" w:date="2014-06-25T21:52:00Z">
        <w:r w:rsidDel="00DB0021">
          <w:delText>rule out</w:delText>
        </w:r>
      </w:del>
      <w:ins w:id="224" w:author="francoise" w:date="2014-06-25T21:52:00Z">
        <w:r w:rsidR="00DB0021">
          <w:t>test</w:t>
        </w:r>
      </w:ins>
      <w:r>
        <w:t xml:space="preserve"> this alternative explanation, we used </w:t>
      </w:r>
      <w:proofErr w:type="spellStart"/>
      <w:r>
        <w:t>Itti</w:t>
      </w:r>
      <w:proofErr w:type="spellEnd"/>
      <w:r>
        <w:t xml:space="preserve"> and colleagues' (1998, see Appendix 2) saliency model to simulate two saccades towards every display used in Experiment 2. These simulated saccades are a best effort to predict where the eyes would land if eye-movement guidance were purely determined by bottom-up visual saliency. The crucial question was whether the simulated saccades would show a similar pattern as the </w:t>
      </w:r>
      <w:proofErr w:type="spellStart"/>
      <w:r>
        <w:t>refixations</w:t>
      </w:r>
      <w:proofErr w:type="spellEnd"/>
      <w:r>
        <w:t xml:space="preserve"> observed in </w:t>
      </w:r>
      <w:r>
        <w:lastRenderedPageBreak/>
        <w:t xml:space="preserve">Experiment 2. As can be seen from Figure 6 (red dotted lines), this was not the case. Whereas participants tended to </w:t>
      </w:r>
      <w:proofErr w:type="spellStart"/>
      <w:r>
        <w:t>refixate</w:t>
      </w:r>
      <w:proofErr w:type="spellEnd"/>
      <w:r>
        <w:t xml:space="preserve"> the object's action-performing side, simulated </w:t>
      </w:r>
      <w:proofErr w:type="spellStart"/>
      <w:r>
        <w:t>refixations</w:t>
      </w:r>
      <w:proofErr w:type="spellEnd"/>
      <w:r>
        <w:t xml:space="preserve"> did not show this bias. If anything, they showed a deviation towards the other side of the object. This discrepancy rules out the possibility that participants' </w:t>
      </w:r>
      <w:proofErr w:type="spellStart"/>
      <w:r>
        <w:t>refixations</w:t>
      </w:r>
      <w:proofErr w:type="spellEnd"/>
      <w:r>
        <w:t>, and long-latency initial saccades, were solely driven by saliency.</w:t>
      </w:r>
    </w:p>
    <w:p w:rsidR="005A1001" w:rsidRDefault="002029A8">
      <w:pPr>
        <w:pStyle w:val="Heading2"/>
      </w:pPr>
      <w:commentRangeStart w:id="225"/>
      <w:r>
        <w:t>Discussion</w:t>
      </w:r>
      <w:commentRangeEnd w:id="225"/>
      <w:r w:rsidR="007F60EC">
        <w:rPr>
          <w:rStyle w:val="Marquedecommentaire"/>
          <w:bCs w:val="0"/>
          <w:i w:val="0"/>
          <w:iCs w:val="0"/>
        </w:rPr>
        <w:commentReference w:id="225"/>
      </w:r>
    </w:p>
    <w:p w:rsidR="005A1001" w:rsidRDefault="002029A8">
      <w:pPr>
        <w:pStyle w:val="Textbody"/>
      </w:pPr>
      <w:r>
        <w:t xml:space="preserve">Experiment 2 revealed that early initial saccades were directed towards the object's </w:t>
      </w:r>
      <w:proofErr w:type="spellStart"/>
      <w:r>
        <w:t>CoG</w:t>
      </w:r>
      <w:proofErr w:type="spellEnd"/>
      <w:r>
        <w:t xml:space="preserve">, whereas later initial saccades, as well as </w:t>
      </w:r>
      <w:proofErr w:type="spellStart"/>
      <w:r>
        <w:t>refixations</w:t>
      </w:r>
      <w:proofErr w:type="spellEnd"/>
      <w:r>
        <w:t xml:space="preserve">, were directed towards the object's action-performing part. The early </w:t>
      </w:r>
      <w:proofErr w:type="spellStart"/>
      <w:r>
        <w:t>CoG</w:t>
      </w:r>
      <w:proofErr w:type="spellEnd"/>
      <w:r>
        <w:t xml:space="preserve"> tendency is not due to bimodal landing-position distributions, and the later action-performing bias is not merely a low-level saliency effect. Thus, the latter likely reflects a high-level object-based effect.</w:t>
      </w:r>
    </w:p>
    <w:p w:rsidR="005A1001" w:rsidRDefault="002029A8">
      <w:pPr>
        <w:pStyle w:val="Heading1"/>
      </w:pPr>
      <w:r>
        <w:t>General Discussion</w:t>
      </w:r>
    </w:p>
    <w:p w:rsidR="005A1001" w:rsidRDefault="002029A8">
      <w:pPr>
        <w:pStyle w:val="Textbody"/>
      </w:pPr>
      <w:r>
        <w:t xml:space="preserve">The current study investigated to what extent low-level versus high-level effects determine where the eyes land on isolated daily-life objects. We </w:t>
      </w:r>
      <w:proofErr w:type="spellStart"/>
      <w:r>
        <w:t>operationalized</w:t>
      </w:r>
      <w:proofErr w:type="spellEnd"/>
      <w:r>
        <w:t xml:space="preserve"> low-level effects as saccadic averaging towards the object's center-of-gravity (</w:t>
      </w:r>
      <w:proofErr w:type="spellStart"/>
      <w:r>
        <w:t>CoG</w:t>
      </w:r>
      <w:proofErr w:type="spellEnd"/>
      <w:r>
        <w:t xml:space="preserve">), and high-level effects as </w:t>
      </w:r>
      <w:proofErr w:type="spellStart"/>
      <w:r>
        <w:t>visuomotor</w:t>
      </w:r>
      <w:proofErr w:type="spellEnd"/>
      <w:r>
        <w:t xml:space="preserve"> priming by object affordances. We found that early initial saccades were low-level driven, and landed on the object's </w:t>
      </w:r>
      <w:proofErr w:type="spellStart"/>
      <w:r>
        <w:t>CoG</w:t>
      </w:r>
      <w:proofErr w:type="spellEnd"/>
      <w:r>
        <w:t xml:space="preserve">. When saccade latency increased, </w:t>
      </w:r>
      <w:ins w:id="226" w:author="francoise" w:date="2014-06-25T21:53:00Z">
        <w:r w:rsidR="00DB0021">
          <w:t xml:space="preserve">and also when a secondary, </w:t>
        </w:r>
        <w:proofErr w:type="spellStart"/>
        <w:r w:rsidR="00DB0021">
          <w:t>refixation</w:t>
        </w:r>
        <w:proofErr w:type="spellEnd"/>
        <w:r w:rsidR="00DB0021">
          <w:t xml:space="preserve"> saccade occurred, </w:t>
        </w:r>
      </w:ins>
      <w:r>
        <w:t>we observed a systematic bias towards the action-performing side of the object.</w:t>
      </w:r>
    </w:p>
    <w:p w:rsidR="005A1001" w:rsidRDefault="002029A8">
      <w:pPr>
        <w:pStyle w:val="Heading2"/>
      </w:pPr>
      <w:r>
        <w:t>A Low-Level Center-of-Gravity Effect</w:t>
      </w:r>
    </w:p>
    <w:p w:rsidR="005A1001" w:rsidRDefault="002029A8">
      <w:pPr>
        <w:pStyle w:val="Textbody"/>
      </w:pPr>
      <w:r>
        <w:t>In visual displays containing two simple shapes, saccades typically reveal a global effect,  such that they land on a location in between the two stimuli (</w:t>
      </w:r>
      <w:proofErr w:type="spellStart"/>
      <w:r>
        <w:t>Coren</w:t>
      </w:r>
      <w:proofErr w:type="spellEnd"/>
      <w:r>
        <w:t xml:space="preserve"> &amp; </w:t>
      </w:r>
      <w:proofErr w:type="spellStart"/>
      <w:r>
        <w:t>Hoenig</w:t>
      </w:r>
      <w:proofErr w:type="spellEnd"/>
      <w:r>
        <w:t xml:space="preserve">, 1972; Findlay, 1982; for reviews see Van </w:t>
      </w:r>
      <w:proofErr w:type="spellStart"/>
      <w:r>
        <w:t>der</w:t>
      </w:r>
      <w:proofErr w:type="spellEnd"/>
      <w:r>
        <w:t xml:space="preserve"> </w:t>
      </w:r>
      <w:proofErr w:type="spellStart"/>
      <w:r>
        <w:t>Stigchel</w:t>
      </w:r>
      <w:proofErr w:type="spellEnd"/>
      <w:r>
        <w:t xml:space="preserve"> &amp; </w:t>
      </w:r>
      <w:proofErr w:type="spellStart"/>
      <w:r>
        <w:t>Nijboer</w:t>
      </w:r>
      <w:proofErr w:type="spellEnd"/>
      <w:r>
        <w:t xml:space="preserve">, 2011; </w:t>
      </w:r>
      <w:proofErr w:type="spellStart"/>
      <w:r>
        <w:t>Vitu</w:t>
      </w:r>
      <w:proofErr w:type="spellEnd"/>
      <w:r>
        <w:t>, 2008). This effect is interpreted as a tendency of the eyes to land on the (</w:t>
      </w:r>
      <w:proofErr w:type="spellStart"/>
      <w:r>
        <w:t>CoG</w:t>
      </w:r>
      <w:proofErr w:type="spellEnd"/>
      <w:r>
        <w:t xml:space="preserve">) of the </w:t>
      </w:r>
      <w:del w:id="227" w:author="francoise" w:date="2014-06-25T21:53:00Z">
        <w:r w:rsidDel="00DB0021">
          <w:delText>visual field</w:delText>
        </w:r>
      </w:del>
      <w:ins w:id="228" w:author="francoise" w:date="2014-06-25T21:53:00Z">
        <w:r w:rsidR="00DB0021">
          <w:t>peripheral configuration</w:t>
        </w:r>
      </w:ins>
      <w:r>
        <w:t xml:space="preserve">, and its neural basis is assumed to be saccadic averaging in the superior </w:t>
      </w:r>
      <w:proofErr w:type="spellStart"/>
      <w:r>
        <w:t>colliculus</w:t>
      </w:r>
      <w:proofErr w:type="spellEnd"/>
      <w:r>
        <w:t xml:space="preserve"> (Findlay &amp; Walker, 1999; Van </w:t>
      </w:r>
      <w:proofErr w:type="spellStart"/>
      <w:r>
        <w:t>Opstal</w:t>
      </w:r>
      <w:proofErr w:type="spellEnd"/>
      <w:r>
        <w:t xml:space="preserve"> &amp; Van </w:t>
      </w:r>
      <w:proofErr w:type="spellStart"/>
      <w:r>
        <w:t>Gisbergen</w:t>
      </w:r>
      <w:proofErr w:type="spellEnd"/>
      <w:r>
        <w:t xml:space="preserve">, 1989). As suggested by </w:t>
      </w:r>
      <w:proofErr w:type="spellStart"/>
      <w:r>
        <w:t>Vitu</w:t>
      </w:r>
      <w:proofErr w:type="spellEnd"/>
      <w:r>
        <w:t xml:space="preserve"> (2008), saccadic averaging may be the default </w:t>
      </w:r>
      <w:ins w:id="229" w:author="francoise" w:date="2014-06-25T21:54:00Z">
        <w:r w:rsidR="00B0346F">
          <w:t xml:space="preserve">saccade-programming </w:t>
        </w:r>
      </w:ins>
      <w:r>
        <w:t>mode</w:t>
      </w:r>
      <w:del w:id="230" w:author="francoise" w:date="2014-06-25T21:54:00Z">
        <w:r w:rsidDel="00B0346F">
          <w:delText xml:space="preserve"> of the visual system</w:delText>
        </w:r>
      </w:del>
      <w:r>
        <w:t xml:space="preserve">, </w:t>
      </w:r>
      <w:ins w:id="231" w:author="francoise" w:date="2014-06-25T21:54:00Z">
        <w:r w:rsidR="00B0346F">
          <w:t xml:space="preserve">that is at work </w:t>
        </w:r>
      </w:ins>
      <w:ins w:id="232" w:author="francoise" w:date="2014-06-25T21:56:00Z">
        <w:r w:rsidR="00B0346F">
          <w:t>irrespective of the</w:t>
        </w:r>
      </w:ins>
      <w:ins w:id="233" w:author="francoise" w:date="2014-06-25T21:54:00Z">
        <w:r w:rsidR="00B0346F">
          <w:t xml:space="preserve"> task</w:t>
        </w:r>
      </w:ins>
      <w:ins w:id="234" w:author="francoise" w:date="2014-06-25T21:56:00Z">
        <w:r w:rsidR="00B0346F">
          <w:t xml:space="preserve"> and visual material,</w:t>
        </w:r>
      </w:ins>
      <w:ins w:id="235" w:author="francoise" w:date="2014-06-25T21:54:00Z">
        <w:r w:rsidR="00B0346F">
          <w:t xml:space="preserve"> and </w:t>
        </w:r>
      </w:ins>
      <w:ins w:id="236" w:author="francoise" w:date="2014-06-25T21:56:00Z">
        <w:r w:rsidR="00B0346F">
          <w:t xml:space="preserve">that </w:t>
        </w:r>
      </w:ins>
      <w:del w:id="237" w:author="francoise" w:date="2014-06-25T21:54:00Z">
        <w:r w:rsidDel="00B0346F">
          <w:delText xml:space="preserve">which </w:delText>
        </w:r>
      </w:del>
      <w:r>
        <w:t xml:space="preserve">can only be overcome if saccadic programming time is sufficiently long. Here, we show for the first time that presenting participants with photographs of daily-life objects </w:t>
      </w:r>
      <w:r>
        <w:lastRenderedPageBreak/>
        <w:t xml:space="preserve">also yields a global effect. More precisely, we found that participants' early initial saccades landed at the </w:t>
      </w:r>
      <w:proofErr w:type="spellStart"/>
      <w:r>
        <w:t>CoG</w:t>
      </w:r>
      <w:proofErr w:type="spellEnd"/>
      <w:r>
        <w:t xml:space="preserve"> of peripherally presented objects. This finding is an important complement to the above-mentioned literature, and </w:t>
      </w:r>
      <w:del w:id="238" w:author="francoise" w:date="2014-06-25T21:58:00Z">
        <w:r w:rsidDel="00B0346F">
          <w:delText xml:space="preserve">supports </w:delText>
        </w:r>
      </w:del>
      <w:ins w:id="239" w:author="francoise" w:date="2014-06-25T21:58:00Z">
        <w:r w:rsidR="00B0346F">
          <w:t xml:space="preserve">is consistent with </w:t>
        </w:r>
      </w:ins>
      <w:r>
        <w:t xml:space="preserve">the hypothesis that saccadic averaging is a universal phenomenon that occurs independent of stimulus type or task requirements, although it can be overcome when </w:t>
      </w:r>
      <w:ins w:id="240" w:author="francoise" w:date="2014-06-25T22:04:00Z">
        <w:r w:rsidR="009F24D0">
          <w:t>the viewing time of the object is prolonged</w:t>
        </w:r>
      </w:ins>
      <w:del w:id="241" w:author="francoise" w:date="2014-06-25T22:04:00Z">
        <w:r w:rsidDel="009F24D0">
          <w:delText>saccade latency is long enough (Vitu, 2008)</w:delText>
        </w:r>
      </w:del>
      <w:r>
        <w:t>.</w:t>
      </w:r>
    </w:p>
    <w:p w:rsidR="005A1001" w:rsidRDefault="002029A8">
      <w:pPr>
        <w:pStyle w:val="Textbody"/>
      </w:pPr>
      <w:r>
        <w:t xml:space="preserve">As mentioned in the Introduction, we are not the first to investigate initial landing positions on isolated daily-life objects. For example, Henderson (1993), and </w:t>
      </w:r>
      <w:proofErr w:type="spellStart"/>
      <w:r>
        <w:t>Foulsham</w:t>
      </w:r>
      <w:proofErr w:type="spellEnd"/>
      <w:r>
        <w:t xml:space="preserve"> and Underwood (2009)</w:t>
      </w:r>
      <w:r>
        <w:rPr>
          <w:rStyle w:val="Marquedecommentaire"/>
        </w:rPr>
        <w:t xml:space="preserve"> </w:t>
      </w:r>
      <w:r>
        <w:rPr>
          <w:rStyle w:val="Marquedecommentaire"/>
          <w:sz w:val="24"/>
          <w:szCs w:val="24"/>
        </w:rPr>
        <w:t xml:space="preserve">found that </w:t>
      </w:r>
      <w:r>
        <w:rPr>
          <w:sz w:val="24"/>
        </w:rPr>
        <w:t>initial on-</w:t>
      </w:r>
      <w:r>
        <w:t xml:space="preserve">object landing positions were distributed around the object's center (for similar findings on objects embedded in natural scenes, see </w:t>
      </w:r>
      <w:proofErr w:type="spellStart"/>
      <w:r>
        <w:t>Foulsham</w:t>
      </w:r>
      <w:proofErr w:type="spellEnd"/>
      <w:r>
        <w:t xml:space="preserve"> &amp; </w:t>
      </w:r>
      <w:proofErr w:type="spellStart"/>
      <w:r>
        <w:t>Kingstone</w:t>
      </w:r>
      <w:proofErr w:type="spellEnd"/>
      <w:r>
        <w:t xml:space="preserve">, 2013; </w:t>
      </w:r>
      <w:proofErr w:type="spellStart"/>
      <w:r>
        <w:t>Nuthmann</w:t>
      </w:r>
      <w:proofErr w:type="spellEnd"/>
      <w:r>
        <w:t xml:space="preserve"> &amp; Henderson, 2010). However, in these studies the </w:t>
      </w:r>
      <w:proofErr w:type="spellStart"/>
      <w:r>
        <w:t>CoG</w:t>
      </w:r>
      <w:proofErr w:type="spellEnd"/>
      <w:r>
        <w:t xml:space="preserve"> of the stimuli was not taken into account. Therefore, it remains unclear whether participants aimed for the object's center per se (as a top-down strategy, cf. </w:t>
      </w:r>
      <w:proofErr w:type="spellStart"/>
      <w:r>
        <w:t>McConkie</w:t>
      </w:r>
      <w:proofErr w:type="spellEnd"/>
      <w:r>
        <w:t xml:space="preserve"> et al., 1988; He &amp; </w:t>
      </w:r>
      <w:proofErr w:type="spellStart"/>
      <w:r>
        <w:t>Kowler</w:t>
      </w:r>
      <w:proofErr w:type="spellEnd"/>
      <w:r>
        <w:t xml:space="preserve">, 1989), or whether their eyes were simply pulled towards the object's </w:t>
      </w:r>
      <w:proofErr w:type="spellStart"/>
      <w:r>
        <w:t>CoG</w:t>
      </w:r>
      <w:proofErr w:type="spellEnd"/>
      <w:r>
        <w:t>. Although</w:t>
      </w:r>
      <w:del w:id="242" w:author="francoise" w:date="2014-06-25T22:05:00Z">
        <w:r w:rsidDel="009F24D0">
          <w:delText>, as we mentioned introduction,</w:delText>
        </w:r>
      </w:del>
      <w:r>
        <w:t xml:space="preserve"> these two possibilities are difficult to dissociate due to a lack of specific predictions for the strategic account, our results are in line with the latter, because we found that initial saccades landed at the object's </w:t>
      </w:r>
      <w:proofErr w:type="spellStart"/>
      <w:r>
        <w:t>CoG</w:t>
      </w:r>
      <w:proofErr w:type="spellEnd"/>
      <w:r>
        <w:t xml:space="preserve"> (Experiment 2) rather than at its absolute center (Experiment 1).</w:t>
      </w:r>
    </w:p>
    <w:p w:rsidR="005A1001" w:rsidRDefault="002029A8">
      <w:pPr>
        <w:pStyle w:val="Heading2"/>
      </w:pPr>
      <w:r>
        <w:t>High-Level Object-Affordance Effects</w:t>
      </w:r>
    </w:p>
    <w:p w:rsidR="005A1001" w:rsidRDefault="002029A8">
      <w:pPr>
        <w:pStyle w:val="Textbody"/>
      </w:pPr>
      <w:del w:id="243" w:author="francoise" w:date="2014-06-25T22:05:00Z">
        <w:r w:rsidDel="009F24D0">
          <w:delText>As mentioned in the Introduction, s</w:delText>
        </w:r>
      </w:del>
      <w:ins w:id="244" w:author="francoise" w:date="2014-06-25T22:05:00Z">
        <w:r w:rsidR="009F24D0">
          <w:t>S</w:t>
        </w:r>
      </w:ins>
      <w:r>
        <w:t xml:space="preserve">everal studies suggested that </w:t>
      </w:r>
      <w:proofErr w:type="spellStart"/>
      <w:r>
        <w:t>visuomotor</w:t>
      </w:r>
      <w:proofErr w:type="spellEnd"/>
      <w:r>
        <w:t xml:space="preserve"> priming biases </w:t>
      </w:r>
      <w:proofErr w:type="spellStart"/>
      <w:r>
        <w:t>visuospatial</w:t>
      </w:r>
      <w:proofErr w:type="spellEnd"/>
      <w:r>
        <w:t xml:space="preserve"> attention. Intriguingly, however, they were equivocal with regard to the direction of this bias. Whereas </w:t>
      </w:r>
      <w:proofErr w:type="spellStart"/>
      <w:r>
        <w:t>Myachykov</w:t>
      </w:r>
      <w:proofErr w:type="spellEnd"/>
      <w:r>
        <w:t xml:space="preserve"> and colleagues (2013) found that the eyes were automatically drawn towards an object's graspable part (i.e. the handle of a teapot), Roberts and Humphreys (2006) found an </w:t>
      </w:r>
      <w:proofErr w:type="spellStart"/>
      <w:r>
        <w:t>attentional</w:t>
      </w:r>
      <w:proofErr w:type="spellEnd"/>
      <w:r>
        <w:t xml:space="preserve"> shift in the direction of the action that is implied by the object (i.e., towards the pouring part of a teapot). The current results tip the balance in favor of the action-performing hypothesis. We found that when time since stimulus onset elapsed, and most particularly when a </w:t>
      </w:r>
      <w:proofErr w:type="spellStart"/>
      <w:r>
        <w:t>refixation</w:t>
      </w:r>
      <w:proofErr w:type="spellEnd"/>
      <w:r>
        <w:t xml:space="preserve"> was executed, participants' eyes were biased towards the object's action-performing side. Importantly, this bias could not be explained by the object's low-level features, because a saliency-model simulation (</w:t>
      </w:r>
      <w:proofErr w:type="spellStart"/>
      <w:r>
        <w:t>Itti</w:t>
      </w:r>
      <w:proofErr w:type="spellEnd"/>
      <w:r>
        <w:t xml:space="preserve"> et al., 1998) revealed that simulated, purely saliency-driven saccades landed elsewhere. Although this gaze bias is in line with the action-performing hypothesis, we note that it might also reflect a tendency to move the eyes towards the part of the object that is most informative for </w:t>
      </w:r>
      <w:r>
        <w:lastRenderedPageBreak/>
        <w:t xml:space="preserve">object identification. Indeed, many objects have similar handles, but they differ from one another in their action-performing part. Future studies that simultaneously manipulate both action direction and semantic </w:t>
      </w:r>
      <w:proofErr w:type="spellStart"/>
      <w:r>
        <w:t>informativeness</w:t>
      </w:r>
      <w:proofErr w:type="spellEnd"/>
      <w:r>
        <w:t xml:space="preserve"> could help disentangle the contribution of both processes to eye guidance.</w:t>
      </w:r>
    </w:p>
    <w:p w:rsidR="005A1001" w:rsidRDefault="002029A8">
      <w:pPr>
        <w:pStyle w:val="Textbody"/>
      </w:pPr>
      <w:r>
        <w:t xml:space="preserve">We found that the action-performing bias takes time to build up. Whereas </w:t>
      </w:r>
      <w:proofErr w:type="spellStart"/>
      <w:r>
        <w:t>CoG</w:t>
      </w:r>
      <w:proofErr w:type="spellEnd"/>
      <w:r>
        <w:t xml:space="preserve"> effects intervene early, the action-performing bias of initial saccade</w:t>
      </w:r>
      <w:ins w:id="245" w:author="francoise" w:date="2014-06-25T22:06:00Z">
        <w:r w:rsidR="009F24D0">
          <w:t>s</w:t>
        </w:r>
      </w:ins>
      <w:r>
        <w:t xml:space="preserve"> increased over time. </w:t>
      </w:r>
      <w:proofErr w:type="spellStart"/>
      <w:r>
        <w:t>Refixations</w:t>
      </w:r>
      <w:proofErr w:type="spellEnd"/>
      <w:r>
        <w:t xml:space="preserve"> showed the same bias to an even larger extent. This finding is consistent with previous studies showing that the contribution of low-level, default mechanisms (</w:t>
      </w:r>
      <w:proofErr w:type="spellStart"/>
      <w:r>
        <w:t>Coëffé</w:t>
      </w:r>
      <w:proofErr w:type="spellEnd"/>
      <w:r>
        <w:t xml:space="preserve"> &amp; </w:t>
      </w:r>
      <w:proofErr w:type="spellStart"/>
      <w:r>
        <w:t>O’Regan</w:t>
      </w:r>
      <w:proofErr w:type="spellEnd"/>
      <w:r>
        <w:t xml:space="preserve">, 1987; </w:t>
      </w:r>
      <w:proofErr w:type="spellStart"/>
      <w:r>
        <w:t>Vitu</w:t>
      </w:r>
      <w:proofErr w:type="spellEnd"/>
      <w:r>
        <w:t xml:space="preserve"> et al., 2006) dissipate</w:t>
      </w:r>
      <w:ins w:id="246" w:author="francoise" w:date="2014-06-25T22:06:00Z">
        <w:r w:rsidR="009F24D0">
          <w:t>s</w:t>
        </w:r>
      </w:ins>
      <w:r>
        <w:t xml:space="preserve"> over time, thereby making room for higher-level effect</w:t>
      </w:r>
      <w:ins w:id="247" w:author="francoise" w:date="2014-06-25T22:06:00Z">
        <w:r w:rsidR="009F24D0">
          <w:t>s</w:t>
        </w:r>
      </w:ins>
      <w:r>
        <w:t xml:space="preserve"> to influence eye guidance (De </w:t>
      </w:r>
      <w:proofErr w:type="spellStart"/>
      <w:r>
        <w:t>Graef</w:t>
      </w:r>
      <w:proofErr w:type="spellEnd"/>
      <w:r>
        <w:t xml:space="preserve">, </w:t>
      </w:r>
      <w:proofErr w:type="spellStart"/>
      <w:r>
        <w:t>Christiaens</w:t>
      </w:r>
      <w:proofErr w:type="spellEnd"/>
      <w:r>
        <w:t xml:space="preserve">, &amp; d’ </w:t>
      </w:r>
      <w:proofErr w:type="spellStart"/>
      <w:r>
        <w:t>Ydewalle</w:t>
      </w:r>
      <w:proofErr w:type="spellEnd"/>
      <w:r>
        <w:t xml:space="preserve">, 1990; Henderson et al., 1999; </w:t>
      </w:r>
      <w:proofErr w:type="spellStart"/>
      <w:r>
        <w:t>Parkhurst</w:t>
      </w:r>
      <w:proofErr w:type="spellEnd"/>
      <w:r>
        <w:t xml:space="preserve">, Law, &amp; </w:t>
      </w:r>
      <w:proofErr w:type="spellStart"/>
      <w:r>
        <w:t>Niebur</w:t>
      </w:r>
      <w:proofErr w:type="spellEnd"/>
      <w:r>
        <w:t xml:space="preserve">, 2002; Van </w:t>
      </w:r>
      <w:proofErr w:type="spellStart"/>
      <w:r>
        <w:t>Zoest</w:t>
      </w:r>
      <w:proofErr w:type="spellEnd"/>
      <w:r>
        <w:t xml:space="preserve">, </w:t>
      </w:r>
      <w:proofErr w:type="spellStart"/>
      <w:r>
        <w:t>Donk</w:t>
      </w:r>
      <w:proofErr w:type="spellEnd"/>
      <w:r>
        <w:t xml:space="preserve">, &amp; </w:t>
      </w:r>
      <w:proofErr w:type="spellStart"/>
      <w:r>
        <w:t>Theeuwes</w:t>
      </w:r>
      <w:proofErr w:type="spellEnd"/>
      <w:r>
        <w:t xml:space="preserve">, 2004, but see also Loftus &amp; </w:t>
      </w:r>
      <w:proofErr w:type="spellStart"/>
      <w:r>
        <w:t>Mackworth</w:t>
      </w:r>
      <w:proofErr w:type="spellEnd"/>
      <w:r>
        <w:t xml:space="preserve">, 1978). Nevertheless, these separate time courses do not explain all variance between initial saccades and subsequent </w:t>
      </w:r>
      <w:proofErr w:type="spellStart"/>
      <w:r>
        <w:t>refixations</w:t>
      </w:r>
      <w:proofErr w:type="spellEnd"/>
      <w:r>
        <w:t xml:space="preserve">, because the very latest initial saccades still showed a much smaller action-performing bias than the very earliest </w:t>
      </w:r>
      <w:proofErr w:type="spellStart"/>
      <w:r>
        <w:t>refixations</w:t>
      </w:r>
      <w:proofErr w:type="spellEnd"/>
      <w:r>
        <w:t>. The remaining difference could possibly be explained by the fact that initial saccades were made towards a peripherally</w:t>
      </w:r>
      <w:ins w:id="248" w:author="francoise" w:date="2014-06-25T22:06:00Z">
        <w:r w:rsidR="009F24D0">
          <w:t>-</w:t>
        </w:r>
      </w:ins>
      <w:del w:id="249" w:author="francoise" w:date="2014-06-25T22:06:00Z">
        <w:r w:rsidDel="009F24D0">
          <w:delText xml:space="preserve"> </w:delText>
        </w:r>
      </w:del>
      <w:r>
        <w:t xml:space="preserve">presented stimulus (in order to </w:t>
      </w:r>
      <w:proofErr w:type="spellStart"/>
      <w:r>
        <w:t>foveate</w:t>
      </w:r>
      <w:proofErr w:type="spellEnd"/>
      <w:r>
        <w:t xml:space="preserve"> it), whereas </w:t>
      </w:r>
      <w:proofErr w:type="spellStart"/>
      <w:r>
        <w:t>refixations</w:t>
      </w:r>
      <w:proofErr w:type="spellEnd"/>
      <w:r>
        <w:t xml:space="preserve"> were made within an already-</w:t>
      </w:r>
      <w:proofErr w:type="spellStart"/>
      <w:r>
        <w:t>foveated</w:t>
      </w:r>
      <w:proofErr w:type="spellEnd"/>
      <w:r>
        <w:t xml:space="preserve"> stimulus. Probably, it is easier to determine which part of the object is the optimal saccade-target location, and to guide the eyes accordingly, when the object is already in (</w:t>
      </w:r>
      <w:proofErr w:type="spellStart"/>
      <w:r>
        <w:t>para</w:t>
      </w:r>
      <w:proofErr w:type="spellEnd"/>
      <w:r>
        <w:t>)</w:t>
      </w:r>
      <w:proofErr w:type="spellStart"/>
      <w:r>
        <w:t>foveal</w:t>
      </w:r>
      <w:proofErr w:type="spellEnd"/>
      <w:r>
        <w:t xml:space="preserve"> vision, as compared to when it is still in peripheral vision.</w:t>
      </w:r>
    </w:p>
    <w:p w:rsidR="005A1001" w:rsidRDefault="002029A8">
      <w:pPr>
        <w:pStyle w:val="Textbody"/>
      </w:pPr>
      <w:r>
        <w:t xml:space="preserve">In contrast to what was shown by </w:t>
      </w:r>
      <w:proofErr w:type="spellStart"/>
      <w:r>
        <w:t>Myachykov</w:t>
      </w:r>
      <w:proofErr w:type="spellEnd"/>
      <w:r>
        <w:t xml:space="preserve"> and colleagues (2013), in our study participants did not preferentially look at the object's handle at any point in time. The discrepancy between their and our results is best explained by the different analyses conducted: whereas we focused on saccadic landing positions, </w:t>
      </w:r>
      <w:proofErr w:type="spellStart"/>
      <w:r>
        <w:t>Myachykov</w:t>
      </w:r>
      <w:proofErr w:type="spellEnd"/>
      <w:r>
        <w:t xml:space="preserve"> and colleagues (2013) measured 'proportional dwell time'. This was calculated as the total time the eyes remained on a given area of interest (i.e., the handle versus the 'body' of the object) divided by the size of the area in pixels. Their results showed that participants spent proportionally more time looking at object's handles, as compared to object's bodies. However, we believe that using proportional dwell times as a dependent measure is only sound when the object's low-level properties, such as its </w:t>
      </w:r>
      <w:proofErr w:type="spellStart"/>
      <w:r>
        <w:t>CoG</w:t>
      </w:r>
      <w:proofErr w:type="spellEnd"/>
      <w:r>
        <w:t xml:space="preserve">, are taken into account. Without doing so, analyses such as the one carried out by </w:t>
      </w:r>
      <w:proofErr w:type="spellStart"/>
      <w:r>
        <w:t>Myachykov</w:t>
      </w:r>
      <w:proofErr w:type="spellEnd"/>
      <w:r>
        <w:t xml:space="preserve"> and colleagues (2013) may lead to the reported pattern even when handles and bodies were actually fixated to the same extent. This is because for handled objects, the bodies typically contain more pixels than the handles (see Methods </w:t>
      </w:r>
      <w:r>
        <w:lastRenderedPageBreak/>
        <w:t>Experiment 1). Consequently, when participants gazed, for example, 500 ms on an object's body, containing 100 pixels, and another 500 ms on the handle, containing only 10 pixels, proportional</w:t>
      </w:r>
      <w:r>
        <w:rPr>
          <w:i/>
          <w:iCs/>
        </w:rPr>
        <w:t xml:space="preserve"> </w:t>
      </w:r>
      <w:r>
        <w:t xml:space="preserve">dwell time will be longer on the latter than on the former area of interest. </w:t>
      </w:r>
      <w:commentRangeStart w:id="250"/>
      <w:commentRangeStart w:id="251"/>
      <w:r>
        <w:commentReference w:id="250"/>
      </w:r>
      <w:commentRangeEnd w:id="250"/>
      <w:commentRangeEnd w:id="251"/>
      <w:r w:rsidR="009F24D0">
        <w:rPr>
          <w:rStyle w:val="Marquedecommentaire"/>
        </w:rPr>
        <w:commentReference w:id="251"/>
      </w:r>
      <w:r>
        <w:t xml:space="preserve">Interpreting this as evidence for automatic </w:t>
      </w:r>
      <w:proofErr w:type="spellStart"/>
      <w:r>
        <w:t>attentional</w:t>
      </w:r>
      <w:proofErr w:type="spellEnd"/>
      <w:r>
        <w:t xml:space="preserve"> capture by the object's handle </w:t>
      </w:r>
      <w:del w:id="252" w:author="francoise" w:date="2014-06-25T22:08:00Z">
        <w:r w:rsidDel="009F24D0">
          <w:delText xml:space="preserve">appears </w:delText>
        </w:r>
      </w:del>
      <w:ins w:id="253" w:author="francoise" w:date="2014-06-25T22:08:00Z">
        <w:r w:rsidR="009F24D0">
          <w:t xml:space="preserve">might be </w:t>
        </w:r>
      </w:ins>
      <w:r>
        <w:t>premature.</w:t>
      </w:r>
    </w:p>
    <w:p w:rsidR="005A1001" w:rsidRDefault="002029A8">
      <w:pPr>
        <w:pStyle w:val="Textbody"/>
      </w:pPr>
      <w:del w:id="254" w:author="francoise" w:date="2014-06-25T22:06:00Z">
        <w:r w:rsidDel="009F24D0">
          <w:delText>A related point is that our current results, and t</w:delText>
        </w:r>
      </w:del>
      <w:ins w:id="255" w:author="francoise" w:date="2014-06-25T22:06:00Z">
        <w:r w:rsidR="009F24D0">
          <w:t>T</w:t>
        </w:r>
      </w:ins>
      <w:r>
        <w:t>he</w:t>
      </w:r>
      <w:del w:id="256" w:author="francoise" w:date="2014-06-25T22:06:00Z">
        <w:r w:rsidDel="009F24D0">
          <w:delText>ir</w:delText>
        </w:r>
      </w:del>
      <w:r>
        <w:t xml:space="preserve"> discrepancy </w:t>
      </w:r>
      <w:ins w:id="257" w:author="francoise" w:date="2014-06-25T22:07:00Z">
        <w:r w:rsidR="009F24D0">
          <w:t>between our results and</w:t>
        </w:r>
      </w:ins>
      <w:del w:id="258" w:author="francoise" w:date="2014-06-25T22:07:00Z">
        <w:r w:rsidDel="009F24D0">
          <w:delText>with</w:delText>
        </w:r>
      </w:del>
      <w:r>
        <w:t xml:space="preserve"> some previous findings, emphasize how important it is to take a stimulus' low-level features (e.g. </w:t>
      </w:r>
      <w:proofErr w:type="spellStart"/>
      <w:r>
        <w:t>CoG</w:t>
      </w:r>
      <w:proofErr w:type="spellEnd"/>
      <w:r>
        <w:t xml:space="preserve"> or saliency) into account. For example, in Experiment 1, we found opposite results for early initial landing positions depending on whether or not we corrected for the object's </w:t>
      </w:r>
      <w:proofErr w:type="spellStart"/>
      <w:r>
        <w:t>CoG</w:t>
      </w:r>
      <w:proofErr w:type="spellEnd"/>
      <w:r>
        <w:t xml:space="preserve">. Applying only one or the other analysis could have resulted in a striking, yet incorrect, conclusion: a bias towards the object's handle (or towards its action-performing side, depending on the chosen reference point) at the earliest possible processing stage. To avoid these situations, we believe that studies using real objects as stimuli should convincingly </w:t>
      </w:r>
      <w:del w:id="259" w:author="francoise" w:date="2014-06-25T22:08:00Z">
        <w:r w:rsidDel="009F24D0">
          <w:delText>explain why</w:delText>
        </w:r>
      </w:del>
      <w:ins w:id="260" w:author="francoise" w:date="2014-06-25T22:08:00Z">
        <w:r w:rsidR="009F24D0">
          <w:t>show that</w:t>
        </w:r>
      </w:ins>
      <w:r>
        <w:t xml:space="preserve"> a potential higher-level effect (e.g. an affordance effect) is not likely to be explained by the </w:t>
      </w:r>
      <w:del w:id="261" w:author="francoise" w:date="2014-06-25T22:09:00Z">
        <w:r w:rsidDel="009F24D0">
          <w:delText xml:space="preserve">stimuli's </w:delText>
        </w:r>
      </w:del>
      <w:r>
        <w:t>low-level features</w:t>
      </w:r>
      <w:ins w:id="262" w:author="francoise" w:date="2014-06-25T22:09:00Z">
        <w:r w:rsidR="009F24D0">
          <w:t xml:space="preserve"> of the stimuli</w:t>
        </w:r>
      </w:ins>
      <w:r>
        <w:t xml:space="preserve">. Such care should not only be taken when measuring bottom-up-driven </w:t>
      </w:r>
      <w:proofErr w:type="spellStart"/>
      <w:r>
        <w:t>oculomotor</w:t>
      </w:r>
      <w:proofErr w:type="spellEnd"/>
      <w:r>
        <w:t xml:space="preserve"> behavior, but also when measuring other cognitive processes, such as </w:t>
      </w:r>
      <w:proofErr w:type="spellStart"/>
      <w:r>
        <w:t>attentional</w:t>
      </w:r>
      <w:proofErr w:type="spellEnd"/>
      <w:r>
        <w:t xml:space="preserve"> capture by object </w:t>
      </w:r>
      <w:commentRangeStart w:id="263"/>
      <w:r>
        <w:t>affordances</w:t>
      </w:r>
      <w:commentRangeEnd w:id="263"/>
      <w:r w:rsidR="009F24D0">
        <w:rPr>
          <w:rStyle w:val="Marquedecommentaire"/>
        </w:rPr>
        <w:commentReference w:id="263"/>
      </w:r>
      <w:r>
        <w:t>.</w:t>
      </w:r>
    </w:p>
    <w:p w:rsidR="005A1001" w:rsidRDefault="002029A8">
      <w:pPr>
        <w:pStyle w:val="Heading1"/>
      </w:pPr>
      <w:r>
        <w:t>Conclusions</w:t>
      </w:r>
    </w:p>
    <w:p w:rsidR="005A1001" w:rsidRDefault="002029A8">
      <w:pPr>
        <w:pStyle w:val="Textbody"/>
      </w:pPr>
      <w:r>
        <w:t xml:space="preserve">In sum, we investigated to what extent low level </w:t>
      </w:r>
      <w:proofErr w:type="spellStart"/>
      <w:r>
        <w:t>CoG</w:t>
      </w:r>
      <w:proofErr w:type="spellEnd"/>
      <w:r>
        <w:t xml:space="preserve"> effects versus high-level object-affordance effects determine where the eyes land on isolated daily-life objects. We found that when the programming time of initial saccades was short, the eyes were drawn towards the </w:t>
      </w:r>
      <w:proofErr w:type="spellStart"/>
      <w:r>
        <w:t>CoG</w:t>
      </w:r>
      <w:proofErr w:type="spellEnd"/>
      <w:r>
        <w:t xml:space="preserve"> of the object. This supports the hypothesis that the global effect (</w:t>
      </w:r>
      <w:proofErr w:type="spellStart"/>
      <w:r>
        <w:t>Coren</w:t>
      </w:r>
      <w:proofErr w:type="spellEnd"/>
      <w:r>
        <w:t xml:space="preserve"> &amp; </w:t>
      </w:r>
      <w:proofErr w:type="spellStart"/>
      <w:r>
        <w:t>Hoenig</w:t>
      </w:r>
      <w:proofErr w:type="spellEnd"/>
      <w:r>
        <w:t xml:space="preserve">, 1972; Findlay, 1982), as caused by saccadic averaging in the superior </w:t>
      </w:r>
      <w:proofErr w:type="spellStart"/>
      <w:r>
        <w:t>colliculus</w:t>
      </w:r>
      <w:proofErr w:type="spellEnd"/>
      <w:r>
        <w:t xml:space="preserve"> (Findlay &amp; Walker, 1999; Van </w:t>
      </w:r>
      <w:proofErr w:type="spellStart"/>
      <w:r>
        <w:t>Opstal</w:t>
      </w:r>
      <w:proofErr w:type="spellEnd"/>
      <w:r>
        <w:t xml:space="preserve"> &amp; Van </w:t>
      </w:r>
      <w:proofErr w:type="spellStart"/>
      <w:r>
        <w:t>Gisbergen</w:t>
      </w:r>
      <w:proofErr w:type="spellEnd"/>
      <w:r>
        <w:t>, 1989), is a task-independent default mechanism (</w:t>
      </w:r>
      <w:proofErr w:type="spellStart"/>
      <w:r>
        <w:t>Vitu</w:t>
      </w:r>
      <w:proofErr w:type="spellEnd"/>
      <w:r>
        <w:t xml:space="preserve">, 2008). When saccade latencies increased, the eyes started to deviate from the </w:t>
      </w:r>
      <w:proofErr w:type="spellStart"/>
      <w:r>
        <w:t>CoG</w:t>
      </w:r>
      <w:proofErr w:type="spellEnd"/>
      <w:r>
        <w:t xml:space="preserve">, and showed a systematic gaze bias towards the object's action-performing part. In line with previous studies (cf. e.g. Henderson et al., 1999; </w:t>
      </w:r>
      <w:proofErr w:type="spellStart"/>
      <w:r>
        <w:t>Parkhurst</w:t>
      </w:r>
      <w:proofErr w:type="spellEnd"/>
      <w:r>
        <w:t xml:space="preserve"> et al., 2002; Van </w:t>
      </w:r>
      <w:proofErr w:type="spellStart"/>
      <w:r>
        <w:t>Zoest</w:t>
      </w:r>
      <w:proofErr w:type="spellEnd"/>
      <w:r>
        <w:t xml:space="preserve"> et al., 2004), we conclude that low-level </w:t>
      </w:r>
      <w:proofErr w:type="spellStart"/>
      <w:r>
        <w:t>CoG</w:t>
      </w:r>
      <w:proofErr w:type="spellEnd"/>
      <w:r>
        <w:t xml:space="preserve"> effects occur early, whereas higher-level, object-related effects</w:t>
      </w:r>
      <w:ins w:id="264" w:author="francoise" w:date="2014-06-25T22:20:00Z">
        <w:r w:rsidR="00B7426D">
          <w:t>, even those that are related to presumably automatic affordance-based processes,</w:t>
        </w:r>
      </w:ins>
      <w:r>
        <w:t xml:space="preserve"> take time to build up .</w:t>
      </w:r>
    </w:p>
    <w:p w:rsidR="005A1001" w:rsidRDefault="005A1001">
      <w:pPr>
        <w:pStyle w:val="Heading1"/>
      </w:pPr>
    </w:p>
    <w:p w:rsidR="005A1001" w:rsidRDefault="002029A8">
      <w:pPr>
        <w:pStyle w:val="Heading1"/>
        <w:pageBreakBefore/>
      </w:pPr>
      <w:r>
        <w:lastRenderedPageBreak/>
        <w:t>Acknowledgements</w:t>
      </w:r>
    </w:p>
    <w:p w:rsidR="005A1001" w:rsidRDefault="002029A8">
      <w:pPr>
        <w:pStyle w:val="Textbody"/>
      </w:pPr>
      <w:r>
        <w:t xml:space="preserve">L. van </w:t>
      </w:r>
      <w:proofErr w:type="spellStart"/>
      <w:r>
        <w:t>der</w:t>
      </w:r>
      <w:proofErr w:type="spellEnd"/>
      <w:r>
        <w:t xml:space="preserve"> Linden was supported by a grant ('allocation de </w:t>
      </w:r>
      <w:proofErr w:type="spellStart"/>
      <w:r>
        <w:t>recherche</w:t>
      </w:r>
      <w:proofErr w:type="spellEnd"/>
      <w:r>
        <w:t xml:space="preserve">') from the French Ministry of Research (2012-2015), and S. </w:t>
      </w:r>
      <w:proofErr w:type="spellStart"/>
      <w:r>
        <w:t>Mathôt</w:t>
      </w:r>
      <w:proofErr w:type="spellEnd"/>
      <w:r>
        <w:t xml:space="preserve"> was supported by ERC grant 230313 attributed to Jonathan Grainger. We</w:t>
      </w:r>
      <w:r>
        <w:rPr>
          <w:color w:val="000000"/>
        </w:rPr>
        <w:t xml:space="preserve"> thank Sarah </w:t>
      </w:r>
      <w:proofErr w:type="spellStart"/>
      <w:r>
        <w:rPr>
          <w:color w:val="000000"/>
        </w:rPr>
        <w:t>Moulay</w:t>
      </w:r>
      <w:proofErr w:type="spellEnd"/>
      <w:r>
        <w:rPr>
          <w:color w:val="000000"/>
        </w:rPr>
        <w:t xml:space="preserve"> and Emmanuel </w:t>
      </w:r>
      <w:proofErr w:type="spellStart"/>
      <w:r>
        <w:rPr>
          <w:color w:val="000000"/>
        </w:rPr>
        <w:t>Santune</w:t>
      </w:r>
      <w:proofErr w:type="spellEnd"/>
      <w:r>
        <w:rPr>
          <w:color w:val="000000"/>
        </w:rPr>
        <w:t xml:space="preserve"> for collecting the data of Experiment 2.</w:t>
      </w:r>
      <w:ins w:id="265" w:author="francoise" w:date="2014-06-25T22:21:00Z">
        <w:r w:rsidR="00B7426D">
          <w:rPr>
            <w:color w:val="000000"/>
          </w:rPr>
          <w:t xml:space="preserve"> This work was presented at the 2013 European Conference on Eye Movements (ECEM 2013) that was held in Lund, Sweden.</w:t>
        </w:r>
      </w:ins>
    </w:p>
    <w:p w:rsidR="005A1001" w:rsidRDefault="002029A8">
      <w:pPr>
        <w:pStyle w:val="Heading1"/>
        <w:pageBreakBefore/>
      </w:pPr>
      <w:r>
        <w:lastRenderedPageBreak/>
        <w:t>Appendix 1: Center-of-gravity calculation</w:t>
      </w:r>
    </w:p>
    <w:p w:rsidR="005A1001" w:rsidRDefault="002029A8">
      <w:pPr>
        <w:pStyle w:val="Textbody"/>
        <w:sectPr w:rsidR="005A1001">
          <w:footerReference w:type="default" r:id="rId16"/>
          <w:pgSz w:w="11909" w:h="16834"/>
          <w:pgMar w:top="1440" w:right="1440" w:bottom="1440" w:left="1440" w:header="720" w:footer="720" w:gutter="0"/>
          <w:cols w:space="720"/>
        </w:sectPr>
      </w:pPr>
      <w:r>
        <w:t>To calculate the center of gravity (</w:t>
      </w:r>
      <w:proofErr w:type="spellStart"/>
      <w:r>
        <w:t>CoG</w:t>
      </w:r>
      <w:proofErr w:type="spellEnd"/>
      <w:r>
        <w:t xml:space="preserve">) of our stimuli we applied an edge-detection algorithm (i.e. </w:t>
      </w:r>
      <w:proofErr w:type="spellStart"/>
      <w:r>
        <w:t>Sobel</w:t>
      </w:r>
      <w:proofErr w:type="spellEnd"/>
      <w:r>
        <w:t xml:space="preserve"> oper</w:t>
      </w:r>
      <w:commentRangeStart w:id="266"/>
      <w:r>
        <w:commentReference w:id="266"/>
      </w:r>
      <w:commentRangeEnd w:id="266"/>
      <w:r>
        <w:t xml:space="preserve">ator) to the original bitmap image. Next, we calculated the weighted average contrast of the </w:t>
      </w:r>
      <w:proofErr w:type="spellStart"/>
      <w:r>
        <w:t>Sobel</w:t>
      </w:r>
      <w:proofErr w:type="spellEnd"/>
      <w:r>
        <w:t>-filtered image. This procedure ensured that parts of the object where local contrast was high, were weighted more heavily than parts of the object where contrast was low. Examples of high-contrast parts are the object's borders (where contrast with the white background is typically high) and 'rough' surfaces within the object, such as the hairs of a tooth brush. Examples of low-contrast parts are smoothed, continues surfaces, such as the blade of a knife.</w:t>
      </w:r>
    </w:p>
    <w:p w:rsidR="005A1001" w:rsidRDefault="002029A8">
      <w:pPr>
        <w:pStyle w:val="Heading1"/>
      </w:pPr>
      <w:r>
        <w:lastRenderedPageBreak/>
        <w:t>Appendix 2: Saliency maps</w:t>
      </w:r>
    </w:p>
    <w:p w:rsidR="005A1001" w:rsidRDefault="002029A8">
      <w:pPr>
        <w:pStyle w:val="Textbody"/>
      </w:pPr>
      <w:r>
        <w:t xml:space="preserve">To obtain simulated, saliency driven eye movements, we did the following. First, we generated a saliency map using the </w:t>
      </w:r>
      <w:proofErr w:type="spellStart"/>
      <w:r>
        <w:t>NeuroMorphic</w:t>
      </w:r>
      <w:proofErr w:type="spellEnd"/>
      <w:r>
        <w:t xml:space="preserve"> vision toolkit </w:t>
      </w:r>
      <w:proofErr w:type="spellStart"/>
      <w:ins w:id="267" w:author="francoise" w:date="2014-06-25T22:23:00Z">
        <w:r w:rsidR="00B7426D">
          <w:t>developped</w:t>
        </w:r>
        <w:proofErr w:type="spellEnd"/>
        <w:r w:rsidR="00B7426D">
          <w:t xml:space="preserve"> by</w:t>
        </w:r>
      </w:ins>
      <w:del w:id="268" w:author="francoise" w:date="2014-06-25T22:23:00Z">
        <w:r w:rsidDel="00B7426D">
          <w:delText>(</w:delText>
        </w:r>
      </w:del>
      <w:ins w:id="269" w:author="francoise" w:date="2014-06-25T22:23:00Z">
        <w:r w:rsidR="00B7426D">
          <w:t xml:space="preserve"> </w:t>
        </w:r>
      </w:ins>
      <w:proofErr w:type="spellStart"/>
      <w:r>
        <w:t>Itti</w:t>
      </w:r>
      <w:proofErr w:type="spellEnd"/>
      <w:r>
        <w:t xml:space="preserve">, Koch, &amp; </w:t>
      </w:r>
      <w:proofErr w:type="spellStart"/>
      <w:r>
        <w:t>Niebur</w:t>
      </w:r>
      <w:proofErr w:type="spellEnd"/>
      <w:del w:id="270" w:author="francoise" w:date="2014-06-25T22:23:00Z">
        <w:r w:rsidDel="00B7426D">
          <w:delText>,</w:delText>
        </w:r>
      </w:del>
      <w:r>
        <w:t xml:space="preserve"> </w:t>
      </w:r>
      <w:ins w:id="271" w:author="francoise" w:date="2014-06-25T22:23:00Z">
        <w:r w:rsidR="00B7426D">
          <w:t>(</w:t>
        </w:r>
      </w:ins>
      <w:r>
        <w:t>1998) for every trial display. Next, simulated eye movements were determined based on the peak of local contrast of the saliency map, combined with a simple inhibition-of-return mechanism. The latter avoided that all simulated eye movements were generated towards the same location (i.e. the location where saliency was highest). Instead, once fixated, the just-fixated location got temporarily inhibited, such that subsequent saccades were directed elsewhere (i.e., towards the next-most salient location).</w:t>
      </w:r>
    </w:p>
    <w:p w:rsidR="005A1001" w:rsidRDefault="002029A8">
      <w:pPr>
        <w:pStyle w:val="Textbody"/>
      </w:pPr>
      <w:r>
        <w:t>Saliency maps of the displays used in Experiment 2 were obtained with the following command:</w:t>
      </w:r>
    </w:p>
    <w:p w:rsidR="005A1001" w:rsidRDefault="002029A8">
      <w:pPr>
        <w:pStyle w:val="Textbody"/>
        <w:jc w:val="center"/>
        <w:outlineLvl w:val="0"/>
        <w:rPr>
          <w:rFonts w:ascii="Andale Mono" w:hAnsi="Andale Mono" w:cs="Andale Mono"/>
          <w:color w:val="222222"/>
        </w:rPr>
      </w:pPr>
      <w:proofErr w:type="spellStart"/>
      <w:r>
        <w:rPr>
          <w:rFonts w:ascii="Andale Mono" w:hAnsi="Andale Mono" w:cs="Andale Mono"/>
          <w:color w:val="222222"/>
        </w:rPr>
        <w:t>ezvision</w:t>
      </w:r>
      <w:proofErr w:type="spellEnd"/>
      <w:r>
        <w:rPr>
          <w:rFonts w:ascii="Andale Mono" w:hAnsi="Andale Mono" w:cs="Andale Mono"/>
          <w:color w:val="222222"/>
        </w:rPr>
        <w:t xml:space="preserve"> --in=[input image] -T --output-frames=0-4@EVENT --out=</w:t>
      </w:r>
      <w:proofErr w:type="spellStart"/>
      <w:r>
        <w:rPr>
          <w:rFonts w:ascii="Andale Mono" w:hAnsi="Andale Mono" w:cs="Andale Mono"/>
          <w:color w:val="222222"/>
        </w:rPr>
        <w:t>png</w:t>
      </w:r>
      <w:proofErr w:type="spellEnd"/>
      <w:r>
        <w:rPr>
          <w:rFonts w:ascii="Andale Mono" w:hAnsi="Andale Mono" w:cs="Andale Mono"/>
          <w:color w:val="222222"/>
        </w:rPr>
        <w:t xml:space="preserve"> --</w:t>
      </w:r>
      <w:proofErr w:type="spellStart"/>
      <w:r>
        <w:rPr>
          <w:rFonts w:ascii="Andale Mono" w:hAnsi="Andale Mono" w:cs="Andale Mono"/>
          <w:color w:val="222222"/>
        </w:rPr>
        <w:t>textlog</w:t>
      </w:r>
      <w:proofErr w:type="spellEnd"/>
      <w:r>
        <w:rPr>
          <w:rFonts w:ascii="Andale Mono" w:hAnsi="Andale Mono" w:cs="Andale Mono"/>
          <w:color w:val="222222"/>
        </w:rPr>
        <w:t>=[out</w:t>
      </w:r>
      <w:commentRangeStart w:id="272"/>
      <w:r>
        <w:rPr>
          <w:rFonts w:ascii="Andale Mono" w:hAnsi="Andale Mono" w:cs="Andale Mono"/>
          <w:color w:val="222222"/>
        </w:rPr>
        <w:commentReference w:id="272"/>
      </w:r>
      <w:commentRangeEnd w:id="272"/>
      <w:r>
        <w:rPr>
          <w:rFonts w:ascii="Andale Mono" w:hAnsi="Andale Mono" w:cs="Andale Mono"/>
          <w:color w:val="222222"/>
        </w:rPr>
        <w:t>put log] -+</w:t>
      </w:r>
    </w:p>
    <w:p w:rsidR="005A1001" w:rsidRDefault="005A1001">
      <w:pPr>
        <w:pStyle w:val="Textbody"/>
      </w:pPr>
    </w:p>
    <w:p w:rsidR="005A1001" w:rsidRDefault="002029A8">
      <w:pPr>
        <w:pStyle w:val="Heading1"/>
        <w:pageBreakBefore/>
      </w:pPr>
      <w:commentRangeStart w:id="273"/>
      <w:r>
        <w:lastRenderedPageBreak/>
        <w:commentReference w:id="273"/>
      </w:r>
      <w:commentRangeEnd w:id="273"/>
      <w:r>
        <w:t>Appendix 3: Contrast Manipulation</w:t>
      </w:r>
    </w:p>
    <w:p w:rsidR="005A1001" w:rsidRDefault="002029A8">
      <w:pPr>
        <w:pStyle w:val="Textbody"/>
      </w:pPr>
      <w:r>
        <w:t xml:space="preserve">Contrast between stimulus and background should have an influence on the outcome of our </w:t>
      </w:r>
      <w:proofErr w:type="spellStart"/>
      <w:r>
        <w:t>CoG</w:t>
      </w:r>
      <w:proofErr w:type="spellEnd"/>
      <w:r>
        <w:t xml:space="preserve"> calculation. </w:t>
      </w:r>
      <w:commentRangeStart w:id="274"/>
      <w:r>
        <w:t xml:space="preserve">We therefore included a contrast manipulation in our design </w:t>
      </w:r>
      <w:commentRangeEnd w:id="274"/>
      <w:r w:rsidR="00F33152">
        <w:rPr>
          <w:rStyle w:val="Marquedecommentaire"/>
        </w:rPr>
        <w:commentReference w:id="274"/>
      </w:r>
      <w:r>
        <w:t xml:space="preserve">to investigate (1) whether our </w:t>
      </w:r>
      <w:proofErr w:type="spellStart"/>
      <w:r>
        <w:t>CoG</w:t>
      </w:r>
      <w:proofErr w:type="spellEnd"/>
      <w:r>
        <w:t xml:space="preserve"> calculation was sensitive to this manipulation, and (2) whether it influenced participants' eye movements to a similar extent.</w:t>
      </w:r>
    </w:p>
    <w:p w:rsidR="005A1001" w:rsidRDefault="002029A8">
      <w:pPr>
        <w:pStyle w:val="Textbody"/>
      </w:pPr>
      <w:r>
        <w:t xml:space="preserve">To this purpose, we applied a mask gradient, generated in </w:t>
      </w:r>
      <w:proofErr w:type="spellStart"/>
      <w:r>
        <w:t>OpenSesame</w:t>
      </w:r>
      <w:proofErr w:type="spellEnd"/>
      <w:r>
        <w:t xml:space="preserve"> (</w:t>
      </w:r>
      <w:proofErr w:type="spellStart"/>
      <w:r>
        <w:t>Mathôt</w:t>
      </w:r>
      <w:proofErr w:type="spellEnd"/>
      <w:r>
        <w:t xml:space="preserve"> et al., 2012) by using </w:t>
      </w:r>
      <w:proofErr w:type="spellStart"/>
      <w:r>
        <w:t>PsyhoPy</w:t>
      </w:r>
      <w:proofErr w:type="spellEnd"/>
      <w:r>
        <w:t xml:space="preserve"> (Peirce, 2007), to our stimuli. This led to a degradation of the original stimulus at either the left or the right side (see Figure A1). We emphasize that these contrast-degraded trials were not included in the analyses described in the main text. For the analyses described below, only the contrast-degraded conditions were included. Thus, the part of the data that was analyzed in the main text (the no-contrast-manipulation trials) is excluded from the current supplementary analyses.</w:t>
      </w:r>
    </w:p>
    <w:p w:rsidR="005A1001" w:rsidRDefault="002029A8">
      <w:pPr>
        <w:pStyle w:val="Textbody"/>
        <w:ind w:firstLine="0"/>
        <w:jc w:val="center"/>
      </w:pPr>
      <w:r>
        <w:rPr>
          <w:noProof/>
          <w:lang w:val="fr-FR"/>
        </w:rPr>
        <w:drawing>
          <wp:inline distT="0" distB="0" distL="0" distR="0">
            <wp:extent cx="2185233" cy="2368113"/>
            <wp:effectExtent l="0" t="0" r="0" b="0"/>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185233" cy="2368113"/>
                    </a:xfrm>
                    <a:prstGeom prst="rect">
                      <a:avLst/>
                    </a:prstGeom>
                  </pic:spPr>
                </pic:pic>
              </a:graphicData>
            </a:graphic>
          </wp:inline>
        </w:drawing>
      </w:r>
    </w:p>
    <w:p w:rsidR="005A1001" w:rsidRDefault="002029A8">
      <w:pPr>
        <w:pStyle w:val="Figure"/>
        <w:rPr>
          <w:color w:val="0084D1"/>
          <w:sz w:val="24"/>
        </w:rPr>
      </w:pPr>
      <w:r>
        <w:rPr>
          <w:iCs w:val="0"/>
          <w:color w:val="0084D1"/>
          <w:sz w:val="24"/>
        </w:rPr>
        <w:t>Figure A1: The experimental factor Contrast had three levels: Control (a), High-Contrast Left (b), and High-Contrast Right (c). Only the Control condition was included in the analyses described in the main text. Only the High-Contrast Left and High-Contrast Right conditions were included in the analyses described here.</w:t>
      </w:r>
    </w:p>
    <w:p w:rsidR="005A1001" w:rsidRDefault="002029A8">
      <w:pPr>
        <w:pStyle w:val="Heading2"/>
      </w:pPr>
      <w:r>
        <w:t xml:space="preserve">Contrast Effect on </w:t>
      </w:r>
      <w:proofErr w:type="spellStart"/>
      <w:r>
        <w:t>CoG</w:t>
      </w:r>
      <w:proofErr w:type="spellEnd"/>
      <w:r>
        <w:t xml:space="preserve"> calculation</w:t>
      </w:r>
    </w:p>
    <w:p w:rsidR="005A1001" w:rsidRDefault="002029A8">
      <w:pPr>
        <w:pStyle w:val="Textbody"/>
      </w:pPr>
      <w:r>
        <w:t xml:space="preserve">As expected, the contrast manipulation influenced the </w:t>
      </w:r>
      <w:proofErr w:type="spellStart"/>
      <w:r>
        <w:t>CoG</w:t>
      </w:r>
      <w:proofErr w:type="spellEnd"/>
      <w:r>
        <w:t xml:space="preserve"> calculation. In the control condition (see Figure A1a), on average the </w:t>
      </w:r>
      <w:proofErr w:type="spellStart"/>
      <w:r>
        <w:t>CoG</w:t>
      </w:r>
      <w:proofErr w:type="spellEnd"/>
      <w:r>
        <w:t xml:space="preserve"> was shifted slightly towards the object's action-performing side (1.25% </w:t>
      </w:r>
      <w:r>
        <w:lastRenderedPageBreak/>
        <w:t xml:space="preserve">of the object's width, see also main text). If contrast on the action-performing side was preserved (i.e. contrast on the handle side was degraded, see Figure A1b), this bias was slightly stronger (1.56%). On the other hand, if contrast on the handle side was preserved (i.e. contrast on the action-performing side was degraded, see Figure A1c), the average </w:t>
      </w:r>
      <w:proofErr w:type="spellStart"/>
      <w:r>
        <w:t>CoG</w:t>
      </w:r>
      <w:proofErr w:type="spellEnd"/>
      <w:r>
        <w:t xml:space="preserve"> was shifted slightly towards the handle (0.12%).</w:t>
      </w:r>
    </w:p>
    <w:p w:rsidR="005A1001" w:rsidRDefault="002029A8">
      <w:pPr>
        <w:pStyle w:val="Heading2"/>
      </w:pPr>
      <w:r>
        <w:t xml:space="preserve">Contrast Effect on Landing </w:t>
      </w:r>
      <w:proofErr w:type="spellStart"/>
      <w:r>
        <w:t>Postions</w:t>
      </w:r>
      <w:proofErr w:type="spellEnd"/>
    </w:p>
    <w:p w:rsidR="005A1001" w:rsidRDefault="002029A8">
      <w:pPr>
        <w:pStyle w:val="Textbody"/>
      </w:pPr>
      <w:r>
        <w:t xml:space="preserve">We investigated the effect of contrast on participants' landing positions. In Experiment 2, objects were presented with their </w:t>
      </w:r>
      <w:proofErr w:type="spellStart"/>
      <w:r>
        <w:t>CoG</w:t>
      </w:r>
      <w:proofErr w:type="spellEnd"/>
      <w:r>
        <w:t xml:space="preserve"> aligned with the vertical meridian. Therefore, we predicted that initial landing positions would not deviate from this reference point, regardless of contrast manipulation (see also main text, Figure 5). For Experiment 1 (where the object's absolute center was aligned with the vertical meridian) the predictions were less clear. Therefore, we only tested the effect of contrast for Experiment 2.</w:t>
      </w:r>
    </w:p>
    <w:p w:rsidR="005A1001" w:rsidRDefault="002029A8">
      <w:pPr>
        <w:pStyle w:val="Textbody"/>
      </w:pPr>
      <w:r>
        <w:t xml:space="preserve">First, we normalized landing positions such that, irrespective of contrast manipulation (left or right side degraded) and the object's exact size, landing positions ranged between -.5 and .5. As a result, positive values indicated a gaze bias towards the high-contrast side, and negative values indicated a gaze bias towards the low-contrast side. A value of 0 would indicate that a saccade was not influenced by our contrast manipulation, but, instead, landed on the object's </w:t>
      </w:r>
      <w:proofErr w:type="spellStart"/>
      <w:r>
        <w:t>CoG</w:t>
      </w:r>
      <w:proofErr w:type="spellEnd"/>
      <w:r>
        <w:t xml:space="preserve">. Next, we carried out LME analyses for the landing positions of initial saccades and </w:t>
      </w:r>
      <w:proofErr w:type="spellStart"/>
      <w:r>
        <w:t>refixations</w:t>
      </w:r>
      <w:proofErr w:type="spellEnd"/>
      <w:r>
        <w:t xml:space="preserve"> separately. Participant and Object were used as random effects, and Saccade Latency, Handle Orientation (left or right), Response Hand (left or right) and Target Eccentricity ( continuous between ± 5 and ±7) were used as fixed effects. Markov chain Monte Carlo (MCMC) simulation was used to estimate </w:t>
      </w:r>
      <w:r>
        <w:rPr>
          <w:i/>
          <w:iCs/>
        </w:rPr>
        <w:t>p</w:t>
      </w:r>
      <w:r>
        <w:t xml:space="preserve"> values and 95% confidence intervals </w:t>
      </w:r>
      <w:bookmarkStart w:id="275" w:name="ZOTERO_ITEM_CSL_CITATION_{&quot;citationID&quot;:&quot;"/>
      <w:r>
        <w:t>(</w:t>
      </w:r>
      <w:proofErr w:type="spellStart"/>
      <w:r>
        <w:t>Baayen</w:t>
      </w:r>
      <w:proofErr w:type="spellEnd"/>
      <w:r>
        <w:t xml:space="preserve"> et al., 2008)</w:t>
      </w:r>
      <w:bookmarkEnd w:id="275"/>
      <w:r>
        <w:t xml:space="preserve">. Trials on which saccade latency or landing position deviated more than 2.5 SD's from </w:t>
      </w:r>
      <w:ins w:id="276" w:author="francoise" w:date="2014-06-25T22:31:00Z">
        <w:r w:rsidR="00F33152">
          <w:t xml:space="preserve">the </w:t>
        </w:r>
      </w:ins>
      <w:r>
        <w:t xml:space="preserve">participants' means were discarded (initial saccade: 3.24%, </w:t>
      </w:r>
      <w:proofErr w:type="spellStart"/>
      <w:r>
        <w:t>refixation</w:t>
      </w:r>
      <w:proofErr w:type="spellEnd"/>
      <w:r>
        <w:t>: 3.55%).</w:t>
      </w:r>
    </w:p>
    <w:p w:rsidR="005A1001" w:rsidRDefault="002029A8">
      <w:pPr>
        <w:pStyle w:val="Textbody"/>
      </w:pPr>
      <w:commentRangeStart w:id="277"/>
      <w:r>
        <w:t xml:space="preserve">Our analysis revealed </w:t>
      </w:r>
      <w:commentRangeEnd w:id="277"/>
      <w:r w:rsidR="004A1DCF">
        <w:rPr>
          <w:rStyle w:val="Marquedecommentaire"/>
        </w:rPr>
        <w:commentReference w:id="277"/>
      </w:r>
      <w:r>
        <w:t xml:space="preserve">an effect of contrast manipulation on initial landing positions. As can be seen in Figure A2, initial saccades slightly deviated from the </w:t>
      </w:r>
      <w:proofErr w:type="spellStart"/>
      <w:r>
        <w:t>CoG</w:t>
      </w:r>
      <w:proofErr w:type="spellEnd"/>
      <w:r>
        <w:t xml:space="preserve"> in the direction of the object's high-contrast side (</w:t>
      </w:r>
      <w:r>
        <w:rPr>
          <w:i/>
          <w:iCs/>
        </w:rPr>
        <w:t>M</w:t>
      </w:r>
      <w:r>
        <w:t xml:space="preserve"> = 0.011, </w:t>
      </w:r>
      <w:r>
        <w:rPr>
          <w:i/>
          <w:iCs/>
        </w:rPr>
        <w:t>SE</w:t>
      </w:r>
      <w:r>
        <w:t xml:space="preserve"> = 0.002). This suggests that, after we manipulated the contrast of our stimuli artificially, our </w:t>
      </w:r>
      <w:proofErr w:type="spellStart"/>
      <w:r>
        <w:t>CoG</w:t>
      </w:r>
      <w:proofErr w:type="spellEnd"/>
      <w:r>
        <w:t xml:space="preserve"> calculation slightly underestimated the 'real' </w:t>
      </w:r>
      <w:proofErr w:type="spellStart"/>
      <w:r>
        <w:t>CoG</w:t>
      </w:r>
      <w:proofErr w:type="spellEnd"/>
      <w:r>
        <w:t xml:space="preserve">. Importantly, however, this underestimation is small, compared with the actual gaze bias observed in the experiments, which shows that our simple edge-detection algorithm is a fairly good approximation of the 'true' </w:t>
      </w:r>
      <w:proofErr w:type="spellStart"/>
      <w:r>
        <w:t>CoG</w:t>
      </w:r>
      <w:proofErr w:type="spellEnd"/>
      <w:r>
        <w:t xml:space="preserve">. Furthermore, the LME analysis </w:t>
      </w:r>
      <w:r>
        <w:lastRenderedPageBreak/>
        <w:t xml:space="preserve">revealed an effect of saccade latency (see Table A1), indicating that when saccade latency increased, the initial deviation towards the object's high-contrast side became </w:t>
      </w:r>
      <w:r>
        <w:rPr>
          <w:i/>
          <w:iCs/>
        </w:rPr>
        <w:t>weaker</w:t>
      </w:r>
      <w:r>
        <w:t xml:space="preserve">. In line with this tendency, </w:t>
      </w:r>
      <w:proofErr w:type="spellStart"/>
      <w:r>
        <w:rPr>
          <w:color w:val="000000"/>
        </w:rPr>
        <w:t>refixations</w:t>
      </w:r>
      <w:proofErr w:type="spellEnd"/>
      <w:r>
        <w:rPr>
          <w:color w:val="000000"/>
        </w:rPr>
        <w:t xml:space="preserve"> were also deviated towards the object's </w:t>
      </w:r>
      <w:r>
        <w:rPr>
          <w:i/>
          <w:iCs/>
          <w:color w:val="000000"/>
        </w:rPr>
        <w:t>low-contrast</w:t>
      </w:r>
      <w:r>
        <w:rPr>
          <w:color w:val="000000"/>
        </w:rPr>
        <w:t xml:space="preserve"> side (</w:t>
      </w:r>
      <w:r>
        <w:rPr>
          <w:i/>
          <w:iCs/>
          <w:color w:val="000000"/>
        </w:rPr>
        <w:t>M</w:t>
      </w:r>
      <w:r>
        <w:rPr>
          <w:color w:val="000000"/>
        </w:rPr>
        <w:t xml:space="preserve"> = -0.05, </w:t>
      </w:r>
      <w:r>
        <w:rPr>
          <w:i/>
          <w:iCs/>
          <w:color w:val="000000"/>
        </w:rPr>
        <w:t xml:space="preserve">SE </w:t>
      </w:r>
      <w:r>
        <w:rPr>
          <w:color w:val="000000"/>
        </w:rPr>
        <w:t>= 0.004). This pattern is probably best explained as a high-level compensatory effect: Participants directed their gaze towards the part of the object that was less visible, in order to maximize visual-information uptake.</w:t>
      </w:r>
    </w:p>
    <w:p w:rsidR="005A1001" w:rsidRDefault="002029A8">
      <w:pPr>
        <w:pStyle w:val="Textbody"/>
      </w:pPr>
      <w:r>
        <w:rPr>
          <w:color w:val="000000"/>
        </w:rPr>
        <w:t xml:space="preserve">We also found an effect of saccade latency on </w:t>
      </w:r>
      <w:proofErr w:type="spellStart"/>
      <w:r>
        <w:rPr>
          <w:color w:val="000000"/>
        </w:rPr>
        <w:t>refixation</w:t>
      </w:r>
      <w:proofErr w:type="spellEnd"/>
      <w:r>
        <w:rPr>
          <w:color w:val="000000"/>
        </w:rPr>
        <w:t xml:space="preserve"> landing positions, indicating that the bias towards the low-contrast side decreased over time. As can be seen from the distributions in Figure A3, the latter does not mean that later-occurring </w:t>
      </w:r>
      <w:proofErr w:type="spellStart"/>
      <w:r>
        <w:rPr>
          <w:color w:val="000000"/>
        </w:rPr>
        <w:t>refixations</w:t>
      </w:r>
      <w:proofErr w:type="spellEnd"/>
      <w:r>
        <w:rPr>
          <w:color w:val="000000"/>
        </w:rPr>
        <w:t xml:space="preserve"> were '</w:t>
      </w:r>
      <w:proofErr w:type="spellStart"/>
      <w:r>
        <w:rPr>
          <w:color w:val="000000"/>
        </w:rPr>
        <w:t>rebiased</w:t>
      </w:r>
      <w:proofErr w:type="spellEnd"/>
      <w:r>
        <w:rPr>
          <w:color w:val="000000"/>
        </w:rPr>
        <w:t xml:space="preserve">' towards the </w:t>
      </w:r>
      <w:proofErr w:type="spellStart"/>
      <w:r>
        <w:rPr>
          <w:color w:val="000000"/>
        </w:rPr>
        <w:t>CoG</w:t>
      </w:r>
      <w:proofErr w:type="spellEnd"/>
      <w:r>
        <w:rPr>
          <w:color w:val="000000"/>
        </w:rPr>
        <w:t xml:space="preserve"> on a trial level. Instead, they were distributed </w:t>
      </w:r>
      <w:proofErr w:type="spellStart"/>
      <w:r>
        <w:rPr>
          <w:color w:val="000000"/>
        </w:rPr>
        <w:t>bimodally</w:t>
      </w:r>
      <w:proofErr w:type="spellEnd"/>
      <w:r>
        <w:rPr>
          <w:color w:val="000000"/>
        </w:rPr>
        <w:t>, indicating that they were either directed towards the high-contrast or the low-contrast side.</w:t>
      </w:r>
    </w:p>
    <w:p w:rsidR="005A1001" w:rsidRDefault="002029A8">
      <w:pPr>
        <w:pStyle w:val="Textbody"/>
      </w:pPr>
      <w:r>
        <w:rPr>
          <w:color w:val="000000"/>
        </w:rPr>
        <w:t xml:space="preserve">Our LME analysis also revealed an effect of response hand on </w:t>
      </w:r>
      <w:proofErr w:type="spellStart"/>
      <w:r>
        <w:rPr>
          <w:color w:val="000000"/>
        </w:rPr>
        <w:t>refixation</w:t>
      </w:r>
      <w:proofErr w:type="spellEnd"/>
      <w:r>
        <w:rPr>
          <w:color w:val="000000"/>
        </w:rPr>
        <w:t xml:space="preserve"> landing positions (see Table A1), indicating that the bias towards the low-contrast side was larger when participants responded with their right hand (</w:t>
      </w:r>
      <w:r>
        <w:rPr>
          <w:i/>
          <w:iCs/>
          <w:color w:val="000000"/>
        </w:rPr>
        <w:t>M</w:t>
      </w:r>
      <w:r>
        <w:rPr>
          <w:color w:val="000000"/>
        </w:rPr>
        <w:t xml:space="preserve"> = -0.065, </w:t>
      </w:r>
      <w:r>
        <w:rPr>
          <w:i/>
          <w:iCs/>
          <w:color w:val="000000"/>
        </w:rPr>
        <w:t>SE</w:t>
      </w:r>
      <w:r>
        <w:rPr>
          <w:color w:val="000000"/>
        </w:rPr>
        <w:t xml:space="preserve"> = 0.007) as compared to their left hand (</w:t>
      </w:r>
      <w:r>
        <w:rPr>
          <w:i/>
          <w:iCs/>
          <w:color w:val="000000"/>
        </w:rPr>
        <w:t xml:space="preserve">M </w:t>
      </w:r>
      <w:r>
        <w:rPr>
          <w:color w:val="000000"/>
        </w:rPr>
        <w:t xml:space="preserve">= -0.042, </w:t>
      </w:r>
      <w:r>
        <w:rPr>
          <w:i/>
          <w:iCs/>
          <w:color w:val="000000"/>
        </w:rPr>
        <w:t xml:space="preserve">SE </w:t>
      </w:r>
      <w:r>
        <w:rPr>
          <w:color w:val="000000"/>
        </w:rPr>
        <w:t xml:space="preserve">= 0.007). Finally, we found an effect of target eccentricity on initial landing positions (see Table A1), indicating that the bias towards the high-contrast side was larger for objects presented in the upper visual </w:t>
      </w:r>
      <w:ins w:id="278" w:author="francoise" w:date="2014-06-25T22:34:00Z">
        <w:r w:rsidR="00F33152">
          <w:rPr>
            <w:color w:val="000000"/>
          </w:rPr>
          <w:t xml:space="preserve">field </w:t>
        </w:r>
      </w:ins>
      <w:r>
        <w:rPr>
          <w:color w:val="000000"/>
        </w:rPr>
        <w:t>(</w:t>
      </w:r>
      <w:r>
        <w:rPr>
          <w:i/>
          <w:iCs/>
          <w:color w:val="000000"/>
        </w:rPr>
        <w:t>M</w:t>
      </w:r>
      <w:r>
        <w:rPr>
          <w:color w:val="000000"/>
        </w:rPr>
        <w:t xml:space="preserve"> = 0.016, </w:t>
      </w:r>
      <w:r>
        <w:rPr>
          <w:i/>
          <w:iCs/>
          <w:color w:val="000000"/>
        </w:rPr>
        <w:t>SE</w:t>
      </w:r>
      <w:r>
        <w:rPr>
          <w:color w:val="000000"/>
        </w:rPr>
        <w:t xml:space="preserve"> = 0.003) </w:t>
      </w:r>
      <w:del w:id="279" w:author="francoise" w:date="2014-06-25T22:34:00Z">
        <w:r w:rsidDel="00F33152">
          <w:rPr>
            <w:color w:val="000000"/>
          </w:rPr>
          <w:delText xml:space="preserve">field </w:delText>
        </w:r>
      </w:del>
      <w:r>
        <w:rPr>
          <w:color w:val="000000"/>
        </w:rPr>
        <w:t>than for objects presented in the lower visual field (</w:t>
      </w:r>
      <w:r>
        <w:rPr>
          <w:i/>
          <w:iCs/>
          <w:color w:val="000000"/>
        </w:rPr>
        <w:t>M</w:t>
      </w:r>
      <w:r>
        <w:rPr>
          <w:color w:val="000000"/>
        </w:rPr>
        <w:t xml:space="preserve"> = 0.007, </w:t>
      </w:r>
      <w:r>
        <w:rPr>
          <w:i/>
          <w:iCs/>
          <w:color w:val="000000"/>
        </w:rPr>
        <w:t xml:space="preserve">SE </w:t>
      </w:r>
      <w:r>
        <w:rPr>
          <w:color w:val="000000"/>
        </w:rPr>
        <w:t>= 0.003).</w:t>
      </w:r>
    </w:p>
    <w:p w:rsidR="005A1001" w:rsidRDefault="002029A8">
      <w:pPr>
        <w:pStyle w:val="Textbody"/>
        <w:ind w:firstLine="0"/>
      </w:pPr>
      <w:commentRangeStart w:id="280"/>
      <w:r>
        <w:rPr>
          <w:noProof/>
          <w:shd w:val="clear" w:color="auto" w:fill="FFFF99"/>
          <w:lang w:val="fr-FR"/>
        </w:rPr>
        <w:drawing>
          <wp:inline distT="0" distB="0" distL="0" distR="0">
            <wp:extent cx="5733379" cy="2149571"/>
            <wp:effectExtent l="0" t="0" r="0" b="0"/>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5733379" cy="2149571"/>
                    </a:xfrm>
                    <a:prstGeom prst="rect">
                      <a:avLst/>
                    </a:prstGeom>
                  </pic:spPr>
                </pic:pic>
              </a:graphicData>
            </a:graphic>
          </wp:inline>
        </w:drawing>
      </w:r>
      <w:commentRangeEnd w:id="280"/>
      <w:r w:rsidR="004A1DCF">
        <w:rPr>
          <w:rStyle w:val="Marquedecommentaire"/>
        </w:rPr>
        <w:commentReference w:id="280"/>
      </w:r>
      <w:r>
        <w:rPr>
          <w:color w:val="0084D1"/>
        </w:rPr>
        <w:t xml:space="preserve">Figure A2: Average gaze bias for initial saccades (left) and </w:t>
      </w:r>
      <w:proofErr w:type="spellStart"/>
      <w:r>
        <w:rPr>
          <w:color w:val="0084D1"/>
        </w:rPr>
        <w:t>refixations</w:t>
      </w:r>
      <w:proofErr w:type="spellEnd"/>
      <w:r>
        <w:rPr>
          <w:color w:val="0084D1"/>
        </w:rPr>
        <w:t xml:space="preserve"> (right) in Experiment 2, relative to the object's </w:t>
      </w:r>
      <w:proofErr w:type="spellStart"/>
      <w:r>
        <w:rPr>
          <w:color w:val="0084D1"/>
        </w:rPr>
        <w:t>CoG</w:t>
      </w:r>
      <w:proofErr w:type="spellEnd"/>
      <w:r>
        <w:rPr>
          <w:color w:val="0084D1"/>
        </w:rPr>
        <w:t xml:space="preserve"> (which coincided with the vertical meridian) as a function of time relative to stimulus onset (see caption Figure 3, main text, on how to interpret the Figure).</w:t>
      </w:r>
    </w:p>
    <w:p w:rsidR="005A1001" w:rsidRDefault="005A1001">
      <w:pPr>
        <w:pStyle w:val="Textbody"/>
        <w:rPr>
          <w:color w:val="000000"/>
        </w:rPr>
      </w:pPr>
    </w:p>
    <w:p w:rsidR="005A1001" w:rsidRDefault="002029A8">
      <w:pPr>
        <w:pStyle w:val="Textbody"/>
        <w:ind w:firstLine="0"/>
      </w:pPr>
      <w:r>
        <w:rPr>
          <w:noProof/>
          <w:lang w:val="fr-FR"/>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733379" cy="2149571"/>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733379" cy="2149571"/>
                    </a:xfrm>
                    <a:prstGeom prst="rect">
                      <a:avLst/>
                    </a:prstGeom>
                  </pic:spPr>
                </pic:pic>
              </a:graphicData>
            </a:graphic>
          </wp:anchor>
        </w:drawing>
      </w:r>
      <w:r>
        <w:rPr>
          <w:color w:val="0066CC"/>
        </w:rPr>
        <w:t xml:space="preserve">Figure A3: Distributions of landing positions of initial saccades (left) and </w:t>
      </w:r>
      <w:proofErr w:type="spellStart"/>
      <w:r>
        <w:rPr>
          <w:color w:val="0066CC"/>
        </w:rPr>
        <w:t>refixations</w:t>
      </w:r>
      <w:proofErr w:type="spellEnd"/>
      <w:r>
        <w:rPr>
          <w:color w:val="0066CC"/>
        </w:rPr>
        <w:t xml:space="preserve"> (right) in Experiment 2, relative to the object's </w:t>
      </w:r>
      <w:proofErr w:type="spellStart"/>
      <w:r>
        <w:rPr>
          <w:color w:val="0066CC"/>
        </w:rPr>
        <w:t>CoG</w:t>
      </w:r>
      <w:proofErr w:type="spellEnd"/>
      <w:r>
        <w:rPr>
          <w:color w:val="0066CC"/>
        </w:rPr>
        <w:t xml:space="preserve"> (gray dotted vertical lines, see Figure 4, main text, on how to interpret this Figure).</w:t>
      </w:r>
    </w:p>
    <w:p w:rsidR="005A1001" w:rsidRDefault="005A1001">
      <w:pPr>
        <w:pStyle w:val="Textbody"/>
        <w:pageBreakBefore/>
        <w:ind w:firstLine="0"/>
        <w:rPr>
          <w:color w:val="0066CC"/>
        </w:rPr>
      </w:pPr>
    </w:p>
    <w:tbl>
      <w:tblPr>
        <w:tblW w:w="7579" w:type="dxa"/>
        <w:jc w:val="right"/>
        <w:tblLayout w:type="fixed"/>
        <w:tblCellMar>
          <w:left w:w="10" w:type="dxa"/>
          <w:right w:w="10" w:type="dxa"/>
        </w:tblCellMar>
        <w:tblLook w:val="0000"/>
      </w:tblPr>
      <w:tblGrid>
        <w:gridCol w:w="1964"/>
        <w:gridCol w:w="887"/>
        <w:gridCol w:w="681"/>
        <w:gridCol w:w="1320"/>
        <w:gridCol w:w="1298"/>
        <w:gridCol w:w="748"/>
        <w:gridCol w:w="681"/>
      </w:tblGrid>
      <w:tr w:rsidR="005A1001" w:rsidTr="005A1001">
        <w:trPr>
          <w:jc w:val="right"/>
        </w:trPr>
        <w:tc>
          <w:tcPr>
            <w:tcW w:w="1964"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Effect</w:t>
            </w:r>
          </w:p>
        </w:tc>
        <w:tc>
          <w:tcPr>
            <w:tcW w:w="887"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Estimate</w:t>
            </w:r>
          </w:p>
        </w:tc>
        <w:tc>
          <w:tcPr>
            <w:tcW w:w="681"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SE</w:t>
            </w:r>
          </w:p>
        </w:tc>
        <w:tc>
          <w:tcPr>
            <w:tcW w:w="1320"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Low 95% CI</w:t>
            </w:r>
          </w:p>
        </w:tc>
        <w:tc>
          <w:tcPr>
            <w:tcW w:w="1298"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sz w:val="20"/>
                <w:szCs w:val="20"/>
              </w:rPr>
            </w:pPr>
            <w:r>
              <w:rPr>
                <w:b/>
                <w:bCs/>
                <w:sz w:val="20"/>
                <w:szCs w:val="20"/>
              </w:rPr>
              <w:t>Up 95% CI</w:t>
            </w:r>
          </w:p>
        </w:tc>
        <w:tc>
          <w:tcPr>
            <w:tcW w:w="748"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t</w:t>
            </w:r>
          </w:p>
        </w:tc>
        <w:tc>
          <w:tcPr>
            <w:tcW w:w="681" w:type="dxa"/>
            <w:tcBorders>
              <w:top w:val="single" w:sz="2" w:space="0" w:color="000000"/>
              <w:bottom w:val="single" w:sz="2" w:space="0" w:color="000000"/>
            </w:tcBorders>
            <w:tcMar>
              <w:top w:w="55" w:type="dxa"/>
              <w:left w:w="55" w:type="dxa"/>
              <w:bottom w:w="55" w:type="dxa"/>
              <w:right w:w="55" w:type="dxa"/>
            </w:tcMar>
          </w:tcPr>
          <w:p w:rsidR="005A1001" w:rsidRDefault="002029A8">
            <w:pPr>
              <w:pStyle w:val="TableContents"/>
              <w:rPr>
                <w:b/>
                <w:bCs/>
                <w:i/>
                <w:iCs/>
                <w:sz w:val="20"/>
                <w:szCs w:val="20"/>
              </w:rPr>
            </w:pPr>
            <w:r>
              <w:rPr>
                <w:b/>
                <w:bCs/>
                <w:i/>
                <w:iCs/>
                <w:sz w:val="20"/>
                <w:szCs w:val="20"/>
              </w:rPr>
              <w:t>p</w:t>
            </w:r>
          </w:p>
        </w:tc>
      </w:tr>
      <w:tr w:rsidR="005A1001" w:rsidTr="005A1001">
        <w:trPr>
          <w:jc w:val="right"/>
        </w:trPr>
        <w:tc>
          <w:tcPr>
            <w:tcW w:w="1964" w:type="dxa"/>
            <w:tcMar>
              <w:top w:w="55" w:type="dxa"/>
              <w:left w:w="55" w:type="dxa"/>
              <w:bottom w:w="55" w:type="dxa"/>
              <w:right w:w="55" w:type="dxa"/>
            </w:tcMar>
          </w:tcPr>
          <w:p w:rsidR="005A1001" w:rsidRDefault="005A1001">
            <w:pPr>
              <w:pStyle w:val="Standard"/>
              <w:rPr>
                <w:sz w:val="20"/>
                <w:szCs w:val="20"/>
              </w:rPr>
            </w:pPr>
          </w:p>
        </w:tc>
        <w:tc>
          <w:tcPr>
            <w:tcW w:w="5615" w:type="dxa"/>
            <w:gridSpan w:val="6"/>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initial saccades relative to object's </w:t>
            </w:r>
            <w:proofErr w:type="spellStart"/>
            <w:r>
              <w:rPr>
                <w:sz w:val="20"/>
                <w:szCs w:val="20"/>
              </w:rPr>
              <w:t>CoG</w:t>
            </w:r>
            <w:proofErr w:type="spellEnd"/>
          </w:p>
        </w:tc>
      </w:tr>
      <w:tr w:rsidR="005A1001" w:rsidTr="005A1001">
        <w:trPr>
          <w:jc w:val="right"/>
        </w:trPr>
        <w:tc>
          <w:tcPr>
            <w:tcW w:w="196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887"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320"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29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-2.2417</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.0250*</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887" w:type="dxa"/>
            <w:tcMar>
              <w:top w:w="55" w:type="dxa"/>
              <w:left w:w="55" w:type="dxa"/>
              <w:bottom w:w="55" w:type="dxa"/>
              <w:right w:w="55" w:type="dxa"/>
            </w:tcMar>
          </w:tcPr>
          <w:p w:rsidR="005A1001" w:rsidRDefault="002029A8">
            <w:pPr>
              <w:pStyle w:val="TableContents"/>
              <w:rPr>
                <w:sz w:val="20"/>
                <w:szCs w:val="20"/>
              </w:rPr>
            </w:pPr>
            <w:r>
              <w:rPr>
                <w:sz w:val="20"/>
                <w:szCs w:val="20"/>
              </w:rPr>
              <w:t>-0.0016</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0.0034</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-0.0081</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0.0051</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-0.4686</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.6393</w:t>
            </w:r>
          </w:p>
        </w:tc>
      </w:tr>
      <w:tr w:rsidR="005A1001" w:rsidTr="005A1001">
        <w:trPr>
          <w:jc w:val="right"/>
        </w:trPr>
        <w:tc>
          <w:tcPr>
            <w:tcW w:w="1964"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Handle side (Right)</w:t>
            </w:r>
          </w:p>
        </w:tc>
        <w:tc>
          <w:tcPr>
            <w:tcW w:w="887"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-0.0019</w:t>
            </w:r>
          </w:p>
        </w:tc>
        <w:tc>
          <w:tcPr>
            <w:tcW w:w="681"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0.0034</w:t>
            </w:r>
          </w:p>
        </w:tc>
        <w:tc>
          <w:tcPr>
            <w:tcW w:w="1320"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-0.0087</w:t>
            </w:r>
          </w:p>
        </w:tc>
        <w:tc>
          <w:tcPr>
            <w:tcW w:w="1298"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0.0046</w:t>
            </w:r>
          </w:p>
        </w:tc>
        <w:tc>
          <w:tcPr>
            <w:tcW w:w="748"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-0.5516</w:t>
            </w:r>
          </w:p>
        </w:tc>
        <w:tc>
          <w:tcPr>
            <w:tcW w:w="681" w:type="dxa"/>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.5814</w:t>
            </w:r>
          </w:p>
        </w:tc>
      </w:tr>
      <w:tr w:rsidR="005A1001" w:rsidTr="005A1001">
        <w:trPr>
          <w:jc w:val="right"/>
        </w:trPr>
        <w:tc>
          <w:tcPr>
            <w:tcW w:w="1964"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887"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1"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320"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298"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748"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2.4999</w:t>
            </w:r>
          </w:p>
        </w:tc>
        <w:tc>
          <w:tcPr>
            <w:tcW w:w="681" w:type="dxa"/>
            <w:tcBorders>
              <w:bottom w:val="single" w:sz="2" w:space="0" w:color="000000"/>
            </w:tcBorders>
            <w:shd w:val="clear" w:color="auto" w:fill="auto"/>
            <w:tcMar>
              <w:top w:w="55" w:type="dxa"/>
              <w:left w:w="55" w:type="dxa"/>
              <w:bottom w:w="55" w:type="dxa"/>
              <w:right w:w="55" w:type="dxa"/>
            </w:tcMar>
          </w:tcPr>
          <w:p w:rsidR="005A1001" w:rsidRDefault="002029A8">
            <w:pPr>
              <w:pStyle w:val="TableContents"/>
              <w:rPr>
                <w:sz w:val="20"/>
                <w:szCs w:val="20"/>
              </w:rPr>
            </w:pPr>
            <w:r>
              <w:rPr>
                <w:sz w:val="20"/>
                <w:szCs w:val="20"/>
              </w:rPr>
              <w:t>.0125*</w:t>
            </w:r>
          </w:p>
        </w:tc>
      </w:tr>
      <w:tr w:rsidR="005A1001" w:rsidTr="005A1001">
        <w:trPr>
          <w:jc w:val="right"/>
        </w:trPr>
        <w:tc>
          <w:tcPr>
            <w:tcW w:w="1964" w:type="dxa"/>
            <w:tcMar>
              <w:top w:w="55" w:type="dxa"/>
              <w:left w:w="55" w:type="dxa"/>
              <w:bottom w:w="55" w:type="dxa"/>
              <w:right w:w="55" w:type="dxa"/>
            </w:tcMar>
          </w:tcPr>
          <w:p w:rsidR="005A1001" w:rsidRDefault="005A1001">
            <w:pPr>
              <w:pStyle w:val="TableContents"/>
              <w:rPr>
                <w:sz w:val="20"/>
                <w:szCs w:val="20"/>
              </w:rPr>
            </w:pPr>
          </w:p>
        </w:tc>
        <w:tc>
          <w:tcPr>
            <w:tcW w:w="5615" w:type="dxa"/>
            <w:gridSpan w:val="6"/>
            <w:tcMar>
              <w:top w:w="55" w:type="dxa"/>
              <w:left w:w="55" w:type="dxa"/>
              <w:bottom w:w="55" w:type="dxa"/>
              <w:right w:w="55" w:type="dxa"/>
            </w:tcMar>
          </w:tcPr>
          <w:p w:rsidR="005A1001" w:rsidRDefault="002029A8">
            <w:pPr>
              <w:pStyle w:val="TableContents"/>
              <w:rPr>
                <w:sz w:val="20"/>
                <w:szCs w:val="20"/>
              </w:rPr>
            </w:pPr>
            <w:r>
              <w:rPr>
                <w:sz w:val="20"/>
                <w:szCs w:val="20"/>
              </w:rPr>
              <w:t xml:space="preserve">Landing positions </w:t>
            </w:r>
            <w:proofErr w:type="spellStart"/>
            <w:r>
              <w:rPr>
                <w:sz w:val="20"/>
                <w:szCs w:val="20"/>
              </w:rPr>
              <w:t>refixations</w:t>
            </w:r>
            <w:proofErr w:type="spellEnd"/>
            <w:r>
              <w:rPr>
                <w:sz w:val="20"/>
                <w:szCs w:val="20"/>
              </w:rPr>
              <w:t xml:space="preserve"> relative to the object's </w:t>
            </w:r>
            <w:proofErr w:type="spellStart"/>
            <w:r>
              <w:rPr>
                <w:sz w:val="20"/>
                <w:szCs w:val="20"/>
              </w:rPr>
              <w:t>CoG</w:t>
            </w:r>
            <w:proofErr w:type="spellEnd"/>
          </w:p>
        </w:tc>
      </w:tr>
      <w:tr w:rsidR="005A1001" w:rsidTr="005A1001">
        <w:trPr>
          <w:jc w:val="right"/>
        </w:trPr>
        <w:tc>
          <w:tcPr>
            <w:tcW w:w="1964"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Effect</w:t>
            </w:r>
          </w:p>
        </w:tc>
        <w:tc>
          <w:tcPr>
            <w:tcW w:w="887"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Estimate</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i/>
                <w:iCs/>
                <w:sz w:val="20"/>
                <w:szCs w:val="20"/>
              </w:rPr>
            </w:pPr>
            <w:r>
              <w:rPr>
                <w:i/>
                <w:iCs/>
                <w:sz w:val="20"/>
                <w:szCs w:val="20"/>
              </w:rPr>
              <w:t>SE</w:t>
            </w:r>
          </w:p>
        </w:tc>
        <w:tc>
          <w:tcPr>
            <w:tcW w:w="1320"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Lower 95% CI</w:t>
            </w:r>
          </w:p>
        </w:tc>
        <w:tc>
          <w:tcPr>
            <w:tcW w:w="1298" w:type="dxa"/>
            <w:tcBorders>
              <w:top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Upper 95% CI</w:t>
            </w:r>
          </w:p>
        </w:tc>
        <w:tc>
          <w:tcPr>
            <w:tcW w:w="748" w:type="dxa"/>
            <w:tcBorders>
              <w:top w:val="single" w:sz="2" w:space="0" w:color="000000"/>
            </w:tcBorders>
            <w:tcMar>
              <w:top w:w="55" w:type="dxa"/>
              <w:left w:w="55" w:type="dxa"/>
              <w:bottom w:w="55" w:type="dxa"/>
              <w:right w:w="55" w:type="dxa"/>
            </w:tcMar>
          </w:tcPr>
          <w:p w:rsidR="005A1001" w:rsidRDefault="002029A8">
            <w:pPr>
              <w:pStyle w:val="TableContents"/>
              <w:rPr>
                <w:i/>
                <w:iCs/>
                <w:sz w:val="20"/>
                <w:szCs w:val="20"/>
              </w:rPr>
            </w:pPr>
            <w:r>
              <w:rPr>
                <w:i/>
                <w:iCs/>
                <w:sz w:val="20"/>
                <w:szCs w:val="20"/>
              </w:rPr>
              <w:t>t</w:t>
            </w:r>
          </w:p>
        </w:tc>
        <w:tc>
          <w:tcPr>
            <w:tcW w:w="681" w:type="dxa"/>
            <w:tcBorders>
              <w:top w:val="single" w:sz="2" w:space="0" w:color="000000"/>
            </w:tcBorders>
            <w:tcMar>
              <w:top w:w="55" w:type="dxa"/>
              <w:left w:w="55" w:type="dxa"/>
              <w:bottom w:w="55" w:type="dxa"/>
              <w:right w:w="55" w:type="dxa"/>
            </w:tcMar>
          </w:tcPr>
          <w:p w:rsidR="005A1001" w:rsidRDefault="002029A8">
            <w:pPr>
              <w:pStyle w:val="TableContents"/>
              <w:rPr>
                <w:i/>
                <w:iCs/>
                <w:sz w:val="20"/>
                <w:szCs w:val="20"/>
              </w:rPr>
            </w:pPr>
            <w:r>
              <w:rPr>
                <w:i/>
                <w:iCs/>
                <w:sz w:val="20"/>
                <w:szCs w:val="20"/>
              </w:rPr>
              <w:t>p</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Saccade latency</w:t>
            </w:r>
          </w:p>
        </w:tc>
        <w:tc>
          <w:tcPr>
            <w:tcW w:w="887" w:type="dxa"/>
            <w:tcMar>
              <w:top w:w="55" w:type="dxa"/>
              <w:left w:w="55" w:type="dxa"/>
              <w:bottom w:w="55" w:type="dxa"/>
              <w:right w:w="55" w:type="dxa"/>
            </w:tcMar>
          </w:tcPr>
          <w:p w:rsidR="005A1001" w:rsidRDefault="002029A8">
            <w:pPr>
              <w:pStyle w:val="TableContents"/>
              <w:rPr>
                <w:sz w:val="20"/>
                <w:szCs w:val="20"/>
              </w:rPr>
            </w:pPr>
            <w:r>
              <w:rPr>
                <w:sz w:val="20"/>
                <w:szCs w:val="20"/>
              </w:rPr>
              <w:t>0.0002</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0.0003</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3.3599</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.0008*</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Response hand (Right)</w:t>
            </w:r>
          </w:p>
        </w:tc>
        <w:tc>
          <w:tcPr>
            <w:tcW w:w="887" w:type="dxa"/>
            <w:tcMar>
              <w:top w:w="55" w:type="dxa"/>
              <w:left w:w="55" w:type="dxa"/>
              <w:bottom w:w="55" w:type="dxa"/>
              <w:right w:w="55" w:type="dxa"/>
            </w:tcMar>
          </w:tcPr>
          <w:p w:rsidR="005A1001" w:rsidRDefault="002029A8">
            <w:pPr>
              <w:pStyle w:val="TableContents"/>
              <w:rPr>
                <w:sz w:val="20"/>
                <w:szCs w:val="20"/>
              </w:rPr>
            </w:pPr>
            <w:r>
              <w:rPr>
                <w:sz w:val="20"/>
                <w:szCs w:val="20"/>
              </w:rPr>
              <w:t>-0.0234</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0.0089</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-0.0401</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-0.0058</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-2.6358</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.0084*</w:t>
            </w:r>
          </w:p>
        </w:tc>
      </w:tr>
      <w:tr w:rsidR="005A1001" w:rsidTr="005A1001">
        <w:trPr>
          <w:jc w:val="right"/>
        </w:trPr>
        <w:tc>
          <w:tcPr>
            <w:tcW w:w="1964" w:type="dxa"/>
            <w:tcMar>
              <w:top w:w="55" w:type="dxa"/>
              <w:left w:w="55" w:type="dxa"/>
              <w:bottom w:w="55" w:type="dxa"/>
              <w:right w:w="55" w:type="dxa"/>
            </w:tcMar>
          </w:tcPr>
          <w:p w:rsidR="005A1001" w:rsidRDefault="002029A8">
            <w:pPr>
              <w:pStyle w:val="TableContents"/>
              <w:rPr>
                <w:sz w:val="20"/>
                <w:szCs w:val="20"/>
              </w:rPr>
            </w:pPr>
            <w:r>
              <w:rPr>
                <w:sz w:val="20"/>
                <w:szCs w:val="20"/>
              </w:rPr>
              <w:t>Handle side (Right)</w:t>
            </w:r>
          </w:p>
        </w:tc>
        <w:tc>
          <w:tcPr>
            <w:tcW w:w="887" w:type="dxa"/>
            <w:tcMar>
              <w:top w:w="55" w:type="dxa"/>
              <w:left w:w="55" w:type="dxa"/>
              <w:bottom w:w="55" w:type="dxa"/>
              <w:right w:w="55" w:type="dxa"/>
            </w:tcMar>
          </w:tcPr>
          <w:p w:rsidR="005A1001" w:rsidRDefault="002029A8">
            <w:pPr>
              <w:pStyle w:val="TableContents"/>
              <w:rPr>
                <w:sz w:val="20"/>
                <w:szCs w:val="20"/>
              </w:rPr>
            </w:pPr>
            <w:r>
              <w:rPr>
                <w:sz w:val="20"/>
                <w:szCs w:val="20"/>
              </w:rPr>
              <w:t>-0.0092</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0.0089</w:t>
            </w:r>
          </w:p>
        </w:tc>
        <w:tc>
          <w:tcPr>
            <w:tcW w:w="1320" w:type="dxa"/>
            <w:tcMar>
              <w:top w:w="55" w:type="dxa"/>
              <w:left w:w="55" w:type="dxa"/>
              <w:bottom w:w="55" w:type="dxa"/>
              <w:right w:w="55" w:type="dxa"/>
            </w:tcMar>
          </w:tcPr>
          <w:p w:rsidR="005A1001" w:rsidRDefault="002029A8">
            <w:pPr>
              <w:pStyle w:val="TableContents"/>
              <w:rPr>
                <w:sz w:val="20"/>
                <w:szCs w:val="20"/>
              </w:rPr>
            </w:pPr>
            <w:r>
              <w:rPr>
                <w:sz w:val="20"/>
                <w:szCs w:val="20"/>
              </w:rPr>
              <w:t>-0.0264</w:t>
            </w:r>
          </w:p>
        </w:tc>
        <w:tc>
          <w:tcPr>
            <w:tcW w:w="1298" w:type="dxa"/>
            <w:tcMar>
              <w:top w:w="55" w:type="dxa"/>
              <w:left w:w="55" w:type="dxa"/>
              <w:bottom w:w="55" w:type="dxa"/>
              <w:right w:w="55" w:type="dxa"/>
            </w:tcMar>
          </w:tcPr>
          <w:p w:rsidR="005A1001" w:rsidRDefault="002029A8">
            <w:pPr>
              <w:pStyle w:val="TableContents"/>
              <w:rPr>
                <w:sz w:val="20"/>
                <w:szCs w:val="20"/>
              </w:rPr>
            </w:pPr>
            <w:r>
              <w:rPr>
                <w:sz w:val="20"/>
                <w:szCs w:val="20"/>
              </w:rPr>
              <w:t>0.0090</w:t>
            </w:r>
          </w:p>
        </w:tc>
        <w:tc>
          <w:tcPr>
            <w:tcW w:w="748" w:type="dxa"/>
            <w:tcMar>
              <w:top w:w="55" w:type="dxa"/>
              <w:left w:w="55" w:type="dxa"/>
              <w:bottom w:w="55" w:type="dxa"/>
              <w:right w:w="55" w:type="dxa"/>
            </w:tcMar>
          </w:tcPr>
          <w:p w:rsidR="005A1001" w:rsidRDefault="002029A8">
            <w:pPr>
              <w:pStyle w:val="TableContents"/>
              <w:rPr>
                <w:sz w:val="20"/>
                <w:szCs w:val="20"/>
              </w:rPr>
            </w:pPr>
            <w:r>
              <w:rPr>
                <w:sz w:val="20"/>
                <w:szCs w:val="20"/>
              </w:rPr>
              <w:t>-1.0344</w:t>
            </w:r>
          </w:p>
        </w:tc>
        <w:tc>
          <w:tcPr>
            <w:tcW w:w="681" w:type="dxa"/>
            <w:tcMar>
              <w:top w:w="55" w:type="dxa"/>
              <w:left w:w="55" w:type="dxa"/>
              <w:bottom w:w="55" w:type="dxa"/>
              <w:right w:w="55" w:type="dxa"/>
            </w:tcMar>
          </w:tcPr>
          <w:p w:rsidR="005A1001" w:rsidRDefault="002029A8">
            <w:pPr>
              <w:pStyle w:val="TableContents"/>
              <w:rPr>
                <w:sz w:val="20"/>
                <w:szCs w:val="20"/>
              </w:rPr>
            </w:pPr>
            <w:r>
              <w:rPr>
                <w:sz w:val="20"/>
                <w:szCs w:val="20"/>
              </w:rPr>
              <w:t>.3010</w:t>
            </w:r>
          </w:p>
        </w:tc>
      </w:tr>
      <w:tr w:rsidR="005A1001" w:rsidTr="005A1001">
        <w:trPr>
          <w:jc w:val="right"/>
        </w:trPr>
        <w:tc>
          <w:tcPr>
            <w:tcW w:w="1964"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Eccentricity</w:t>
            </w:r>
          </w:p>
        </w:tc>
        <w:tc>
          <w:tcPr>
            <w:tcW w:w="887"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68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0.0000</w:t>
            </w:r>
          </w:p>
        </w:tc>
        <w:tc>
          <w:tcPr>
            <w:tcW w:w="1320"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w:t>
            </w:r>
          </w:p>
        </w:tc>
        <w:tc>
          <w:tcPr>
            <w:tcW w:w="129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0.0001</w:t>
            </w:r>
          </w:p>
        </w:tc>
        <w:tc>
          <w:tcPr>
            <w:tcW w:w="748"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-0.9803</w:t>
            </w:r>
          </w:p>
        </w:tc>
        <w:tc>
          <w:tcPr>
            <w:tcW w:w="681" w:type="dxa"/>
            <w:tcBorders>
              <w:bottom w:val="single" w:sz="2" w:space="0" w:color="000000"/>
            </w:tcBorders>
            <w:tcMar>
              <w:top w:w="55" w:type="dxa"/>
              <w:left w:w="55" w:type="dxa"/>
              <w:bottom w:w="55" w:type="dxa"/>
              <w:right w:w="55" w:type="dxa"/>
            </w:tcMar>
          </w:tcPr>
          <w:p w:rsidR="005A1001" w:rsidRDefault="002029A8">
            <w:pPr>
              <w:pStyle w:val="TableContents"/>
              <w:rPr>
                <w:sz w:val="20"/>
                <w:szCs w:val="20"/>
              </w:rPr>
            </w:pPr>
            <w:r>
              <w:rPr>
                <w:sz w:val="20"/>
                <w:szCs w:val="20"/>
              </w:rPr>
              <w:t>.3270</w:t>
            </w:r>
          </w:p>
        </w:tc>
      </w:tr>
    </w:tbl>
    <w:p w:rsidR="005A1001" w:rsidRDefault="002029A8">
      <w:pPr>
        <w:pStyle w:val="Textbody"/>
        <w:pageBreakBefore/>
        <w:rPr>
          <w:color w:val="0084D1"/>
        </w:rPr>
      </w:pPr>
      <w:r>
        <w:rPr>
          <w:color w:val="0084D1"/>
        </w:rPr>
        <w:lastRenderedPageBreak/>
        <w:t>Table A1: Results for the fixed effects obtained by the LME. Significant effects are indicated by an asterisk.</w:t>
      </w:r>
    </w:p>
    <w:p w:rsidR="005A1001" w:rsidRDefault="005A1001">
      <w:pPr>
        <w:pStyle w:val="Heading1"/>
      </w:pPr>
    </w:p>
    <w:p w:rsidR="005A1001" w:rsidRDefault="002029A8">
      <w:pPr>
        <w:pStyle w:val="Heading1"/>
        <w:pageBreakBefore/>
      </w:pPr>
      <w:r>
        <w:lastRenderedPageBreak/>
        <w:t>References</w:t>
      </w:r>
    </w:p>
    <w:p w:rsidR="005A1001" w:rsidRDefault="005A1001">
      <w:pPr>
        <w:sectPr w:rsidR="005A1001">
          <w:footerReference w:type="default" r:id="rId20"/>
          <w:pgSz w:w="11909" w:h="16834"/>
          <w:pgMar w:top="1440" w:right="1440" w:bottom="1440" w:left="1440" w:header="720" w:footer="720" w:gutter="0"/>
          <w:cols w:space="720"/>
        </w:sectPr>
      </w:pPr>
    </w:p>
    <w:p w:rsidR="005A1001" w:rsidRDefault="002029A8">
      <w:pPr>
        <w:pStyle w:val="Bibliography1"/>
      </w:pPr>
      <w:proofErr w:type="spellStart"/>
      <w:r>
        <w:lastRenderedPageBreak/>
        <w:t>Baayen</w:t>
      </w:r>
      <w:proofErr w:type="spellEnd"/>
      <w:r>
        <w:t xml:space="preserve">, R. H., Davidson, D. J., &amp; Bates, D. M. (2008). Mixed-effects modeling with crossed random effects for subjects and items. </w:t>
      </w:r>
      <w:r>
        <w:rPr>
          <w:i/>
        </w:rPr>
        <w:t>Journal of Memory and Language</w:t>
      </w:r>
      <w:r>
        <w:t xml:space="preserve">, </w:t>
      </w:r>
      <w:r>
        <w:rPr>
          <w:i/>
        </w:rPr>
        <w:t>59</w:t>
      </w:r>
      <w:r>
        <w:t>(4), 390–412.</w:t>
      </w:r>
    </w:p>
    <w:p w:rsidR="005A1001" w:rsidRDefault="002029A8">
      <w:pPr>
        <w:pStyle w:val="Bibliography1"/>
      </w:pPr>
      <w:proofErr w:type="spellStart"/>
      <w:r>
        <w:t>Brodeur</w:t>
      </w:r>
      <w:proofErr w:type="spellEnd"/>
      <w:r>
        <w:t>, M. B., Dionne-</w:t>
      </w:r>
      <w:proofErr w:type="spellStart"/>
      <w:r>
        <w:t>Dostie</w:t>
      </w:r>
      <w:proofErr w:type="spellEnd"/>
      <w:r>
        <w:t xml:space="preserve">, E., Montreuil, T., </w:t>
      </w:r>
      <w:proofErr w:type="spellStart"/>
      <w:r>
        <w:t>Lepage</w:t>
      </w:r>
      <w:proofErr w:type="spellEnd"/>
      <w:r>
        <w:t xml:space="preserve">, M., &amp; Op de </w:t>
      </w:r>
      <w:proofErr w:type="spellStart"/>
      <w:r>
        <w:t>Beeck</w:t>
      </w:r>
      <w:proofErr w:type="spellEnd"/>
      <w:r>
        <w:t xml:space="preserve">, H. P. (2010). The Bank of Standardized Stimuli (BOSS), a new set of 480 normative photos of objects to be used as visual stimuli in cognitive research. </w:t>
      </w:r>
      <w:proofErr w:type="spellStart"/>
      <w:r>
        <w:rPr>
          <w:i/>
        </w:rPr>
        <w:t>PloS</w:t>
      </w:r>
      <w:proofErr w:type="spellEnd"/>
      <w:r>
        <w:rPr>
          <w:i/>
        </w:rPr>
        <w:t xml:space="preserve"> ONE</w:t>
      </w:r>
      <w:r>
        <w:t xml:space="preserve">, </w:t>
      </w:r>
      <w:r>
        <w:rPr>
          <w:i/>
        </w:rPr>
        <w:t>5</w:t>
      </w:r>
      <w:r>
        <w:t>(5), e10773.</w:t>
      </w:r>
    </w:p>
    <w:p w:rsidR="005A1001" w:rsidRDefault="002029A8">
      <w:pPr>
        <w:pStyle w:val="Bibliography1"/>
      </w:pPr>
      <w:r>
        <w:t xml:space="preserve">Chao, L. L., &amp; Martin, A. (2000). Representation of </w:t>
      </w:r>
      <w:proofErr w:type="spellStart"/>
      <w:r>
        <w:t>manipulable</w:t>
      </w:r>
      <w:proofErr w:type="spellEnd"/>
      <w:r>
        <w:t xml:space="preserve"> man-made objects in the dorsal stream. </w:t>
      </w:r>
      <w:proofErr w:type="spellStart"/>
      <w:r>
        <w:rPr>
          <w:i/>
        </w:rPr>
        <w:t>NeuroImage</w:t>
      </w:r>
      <w:proofErr w:type="spellEnd"/>
      <w:r>
        <w:t xml:space="preserve">, </w:t>
      </w:r>
      <w:r>
        <w:rPr>
          <w:i/>
        </w:rPr>
        <w:t>12</w:t>
      </w:r>
      <w:r>
        <w:t>(4), 478–484.</w:t>
      </w:r>
    </w:p>
    <w:p w:rsidR="005A1001" w:rsidRDefault="002029A8">
      <w:pPr>
        <w:pStyle w:val="Bibliography1"/>
      </w:pPr>
      <w:r>
        <w:t xml:space="preserve">Clark, V. P., &amp; </w:t>
      </w:r>
      <w:proofErr w:type="spellStart"/>
      <w:r>
        <w:t>Hillyard</w:t>
      </w:r>
      <w:proofErr w:type="spellEnd"/>
      <w:r>
        <w:t xml:space="preserve">, S. A. (1996). Spatial selective attention affects early </w:t>
      </w:r>
      <w:proofErr w:type="spellStart"/>
      <w:r>
        <w:t>extrastriate</w:t>
      </w:r>
      <w:proofErr w:type="spellEnd"/>
      <w:r>
        <w:t xml:space="preserve"> but not striate components of the visual evoked potential. </w:t>
      </w:r>
      <w:r>
        <w:rPr>
          <w:i/>
        </w:rPr>
        <w:t>Journal of Cognitive Neuroscience</w:t>
      </w:r>
      <w:r>
        <w:t xml:space="preserve">, </w:t>
      </w:r>
      <w:r>
        <w:rPr>
          <w:i/>
        </w:rPr>
        <w:t>8</w:t>
      </w:r>
      <w:r>
        <w:t>(5), 387–402.</w:t>
      </w:r>
    </w:p>
    <w:p w:rsidR="005A1001" w:rsidRDefault="002029A8">
      <w:pPr>
        <w:pStyle w:val="Bibliography1"/>
      </w:pPr>
      <w:proofErr w:type="spellStart"/>
      <w:r>
        <w:t>Coëffé</w:t>
      </w:r>
      <w:proofErr w:type="spellEnd"/>
      <w:r>
        <w:t xml:space="preserve">, C., &amp; </w:t>
      </w:r>
      <w:proofErr w:type="spellStart"/>
      <w:r>
        <w:t>O’Regan</w:t>
      </w:r>
      <w:proofErr w:type="spellEnd"/>
      <w:r>
        <w:t xml:space="preserve">, J. K. (1987). Reducing the influence of non-target stimuli on saccade accuracy: predictability and latency effects. </w:t>
      </w:r>
      <w:r>
        <w:rPr>
          <w:i/>
        </w:rPr>
        <w:t>Vision Research</w:t>
      </w:r>
      <w:r>
        <w:t xml:space="preserve">, </w:t>
      </w:r>
      <w:r>
        <w:rPr>
          <w:i/>
        </w:rPr>
        <w:t>27</w:t>
      </w:r>
      <w:r>
        <w:t>(2), 227–240.</w:t>
      </w:r>
    </w:p>
    <w:p w:rsidR="005A1001" w:rsidRDefault="002029A8">
      <w:pPr>
        <w:pStyle w:val="Bibliography1"/>
      </w:pPr>
      <w:proofErr w:type="spellStart"/>
      <w:r>
        <w:t>Coren</w:t>
      </w:r>
      <w:proofErr w:type="spellEnd"/>
      <w:r>
        <w:t xml:space="preserve">, S., &amp; </w:t>
      </w:r>
      <w:proofErr w:type="spellStart"/>
      <w:r>
        <w:t>Hoenig</w:t>
      </w:r>
      <w:proofErr w:type="spellEnd"/>
      <w:r>
        <w:t xml:space="preserve">, P. (1972). Effect of non-target stimuli upon length of voluntary saccades. </w:t>
      </w:r>
      <w:r>
        <w:rPr>
          <w:i/>
        </w:rPr>
        <w:t>Perceptual and Motor Skills</w:t>
      </w:r>
      <w:r>
        <w:t xml:space="preserve">, </w:t>
      </w:r>
      <w:r>
        <w:rPr>
          <w:i/>
        </w:rPr>
        <w:t>34</w:t>
      </w:r>
      <w:r>
        <w:t>(2), 499–508.</w:t>
      </w:r>
    </w:p>
    <w:p w:rsidR="005A1001" w:rsidRDefault="002029A8">
      <w:pPr>
        <w:pStyle w:val="Bibliography1"/>
      </w:pPr>
      <w:proofErr w:type="spellStart"/>
      <w:r>
        <w:t>Cousineau</w:t>
      </w:r>
      <w:proofErr w:type="spellEnd"/>
      <w:r>
        <w:t xml:space="preserve">, D. (2005). Confidence intervals in within-subject designs: A simpler solution to Loftus and Masson’s method. </w:t>
      </w:r>
      <w:r>
        <w:rPr>
          <w:i/>
        </w:rPr>
        <w:t>Tutorial in Quantitative Methods for Psychology</w:t>
      </w:r>
      <w:r>
        <w:t xml:space="preserve">, </w:t>
      </w:r>
      <w:r>
        <w:rPr>
          <w:i/>
        </w:rPr>
        <w:t>1</w:t>
      </w:r>
      <w:r>
        <w:t>(1), 42–45.</w:t>
      </w:r>
    </w:p>
    <w:p w:rsidR="005A1001" w:rsidRDefault="002029A8">
      <w:pPr>
        <w:pStyle w:val="Bibliography1"/>
      </w:pPr>
      <w:proofErr w:type="spellStart"/>
      <w:r>
        <w:t>Craighero</w:t>
      </w:r>
      <w:proofErr w:type="spellEnd"/>
      <w:r>
        <w:t xml:space="preserve">, L., </w:t>
      </w:r>
      <w:proofErr w:type="spellStart"/>
      <w:r>
        <w:t>Fadiga</w:t>
      </w:r>
      <w:proofErr w:type="spellEnd"/>
      <w:r>
        <w:t xml:space="preserve">, L., </w:t>
      </w:r>
      <w:proofErr w:type="spellStart"/>
      <w:r>
        <w:t>Umiltà</w:t>
      </w:r>
      <w:proofErr w:type="spellEnd"/>
      <w:r>
        <w:t xml:space="preserve">, C., &amp; </w:t>
      </w:r>
      <w:proofErr w:type="spellStart"/>
      <w:r>
        <w:t>Rizzolatti</w:t>
      </w:r>
      <w:proofErr w:type="spellEnd"/>
      <w:r>
        <w:t xml:space="preserve">, G. (1996). Evidence for </w:t>
      </w:r>
      <w:proofErr w:type="spellStart"/>
      <w:r>
        <w:t>visuomotor</w:t>
      </w:r>
      <w:proofErr w:type="spellEnd"/>
      <w:r>
        <w:t xml:space="preserve"> priming effect. </w:t>
      </w:r>
      <w:proofErr w:type="spellStart"/>
      <w:r>
        <w:rPr>
          <w:i/>
        </w:rPr>
        <w:t>NeuroReport</w:t>
      </w:r>
      <w:proofErr w:type="spellEnd"/>
      <w:r>
        <w:t xml:space="preserve">, </w:t>
      </w:r>
      <w:r>
        <w:rPr>
          <w:i/>
        </w:rPr>
        <w:t>8</w:t>
      </w:r>
      <w:r>
        <w:t>(1), 347.</w:t>
      </w:r>
    </w:p>
    <w:p w:rsidR="005A1001" w:rsidRDefault="002029A8">
      <w:pPr>
        <w:pStyle w:val="Bibliography1"/>
      </w:pPr>
      <w:r>
        <w:t xml:space="preserve">De </w:t>
      </w:r>
      <w:proofErr w:type="spellStart"/>
      <w:r>
        <w:t>Graef</w:t>
      </w:r>
      <w:proofErr w:type="spellEnd"/>
      <w:r>
        <w:t xml:space="preserve">, P., </w:t>
      </w:r>
      <w:proofErr w:type="spellStart"/>
      <w:r>
        <w:t>Christiaens</w:t>
      </w:r>
      <w:proofErr w:type="spellEnd"/>
      <w:r>
        <w:t xml:space="preserve">, D., &amp; d’ </w:t>
      </w:r>
      <w:proofErr w:type="spellStart"/>
      <w:r>
        <w:t>Ydewalle</w:t>
      </w:r>
      <w:proofErr w:type="spellEnd"/>
      <w:r>
        <w:t xml:space="preserve">, G. (1990). Perceptual effects of scene context on object identification. </w:t>
      </w:r>
      <w:r>
        <w:rPr>
          <w:i/>
        </w:rPr>
        <w:t>Psychological Research</w:t>
      </w:r>
      <w:r>
        <w:t xml:space="preserve">, </w:t>
      </w:r>
      <w:r>
        <w:rPr>
          <w:i/>
        </w:rPr>
        <w:t>52</w:t>
      </w:r>
      <w:r>
        <w:t>(4), 317–329.</w:t>
      </w:r>
    </w:p>
    <w:p w:rsidR="005A1001" w:rsidRDefault="002029A8">
      <w:pPr>
        <w:pStyle w:val="Bibliography1"/>
      </w:pPr>
      <w:proofErr w:type="spellStart"/>
      <w:r>
        <w:t>Deubel</w:t>
      </w:r>
      <w:proofErr w:type="spellEnd"/>
      <w:r>
        <w:t xml:space="preserve">, H., Wolf, W., &amp; </w:t>
      </w:r>
      <w:proofErr w:type="spellStart"/>
      <w:r>
        <w:t>Hauske</w:t>
      </w:r>
      <w:proofErr w:type="spellEnd"/>
      <w:r>
        <w:t xml:space="preserve">, G. (1985). Adaptive gain control of saccadic eye movements. </w:t>
      </w:r>
      <w:r>
        <w:rPr>
          <w:i/>
        </w:rPr>
        <w:t>Human Neurobiology</w:t>
      </w:r>
      <w:r>
        <w:t xml:space="preserve">, </w:t>
      </w:r>
      <w:r>
        <w:rPr>
          <w:i/>
        </w:rPr>
        <w:t>5</w:t>
      </w:r>
      <w:r>
        <w:t>(4), 245–253.</w:t>
      </w:r>
    </w:p>
    <w:p w:rsidR="005A1001" w:rsidRDefault="002029A8">
      <w:pPr>
        <w:pStyle w:val="Bibliography1"/>
      </w:pPr>
      <w:r>
        <w:t xml:space="preserve">Findlay, J. M. (1982). Global visual processing for saccadic eye movements. </w:t>
      </w:r>
      <w:r>
        <w:rPr>
          <w:i/>
        </w:rPr>
        <w:t>Vision Research</w:t>
      </w:r>
      <w:r>
        <w:t xml:space="preserve">, </w:t>
      </w:r>
      <w:r>
        <w:rPr>
          <w:i/>
        </w:rPr>
        <w:t>22</w:t>
      </w:r>
      <w:r>
        <w:t>(8), 1033–1045.</w:t>
      </w:r>
    </w:p>
    <w:p w:rsidR="005A1001" w:rsidRDefault="002029A8">
      <w:pPr>
        <w:pStyle w:val="Bibliography1"/>
      </w:pPr>
      <w:r>
        <w:t xml:space="preserve">Findlay, J. M., &amp; Brown, V. (2006). Eye scanning of multi-element displays: II. Saccade </w:t>
      </w:r>
      <w:r>
        <w:lastRenderedPageBreak/>
        <w:t xml:space="preserve">planning. </w:t>
      </w:r>
      <w:r>
        <w:rPr>
          <w:i/>
        </w:rPr>
        <w:t>Vision Research</w:t>
      </w:r>
      <w:r>
        <w:t xml:space="preserve">, </w:t>
      </w:r>
      <w:r>
        <w:rPr>
          <w:i/>
        </w:rPr>
        <w:t>46</w:t>
      </w:r>
      <w:r>
        <w:t>(1), 216–227.</w:t>
      </w:r>
    </w:p>
    <w:p w:rsidR="005A1001" w:rsidRDefault="002029A8">
      <w:pPr>
        <w:pStyle w:val="Bibliography1"/>
      </w:pPr>
      <w:r>
        <w:t xml:space="preserve">Findlay, J. M., &amp; Walker, R. (1999). How are saccades generated? </w:t>
      </w:r>
      <w:r>
        <w:rPr>
          <w:i/>
        </w:rPr>
        <w:t>Behavioral and Brain Sciences</w:t>
      </w:r>
      <w:r>
        <w:t xml:space="preserve">, </w:t>
      </w:r>
      <w:r>
        <w:rPr>
          <w:i/>
        </w:rPr>
        <w:t>22</w:t>
      </w:r>
      <w:r>
        <w:t>(04), 706–713.</w:t>
      </w:r>
    </w:p>
    <w:p w:rsidR="005A1001" w:rsidRDefault="002029A8">
      <w:pPr>
        <w:pStyle w:val="Bibliography1"/>
      </w:pPr>
      <w:proofErr w:type="spellStart"/>
      <w:r>
        <w:t>Foulsham</w:t>
      </w:r>
      <w:proofErr w:type="spellEnd"/>
      <w:r>
        <w:t xml:space="preserve">, T., &amp; </w:t>
      </w:r>
      <w:proofErr w:type="spellStart"/>
      <w:r>
        <w:t>Kingstone</w:t>
      </w:r>
      <w:proofErr w:type="spellEnd"/>
      <w:r>
        <w:t xml:space="preserve">, A. (2013). Optimal and preferred eye landing positions in objects and scenes. </w:t>
      </w:r>
      <w:r>
        <w:rPr>
          <w:i/>
        </w:rPr>
        <w:t>The Quarterly Journal of Experimental Psychology</w:t>
      </w:r>
      <w:r>
        <w:t xml:space="preserve">, </w:t>
      </w:r>
      <w:r>
        <w:rPr>
          <w:i/>
        </w:rPr>
        <w:t>66</w:t>
      </w:r>
      <w:r>
        <w:t>(9), 1707–17288.</w:t>
      </w:r>
    </w:p>
    <w:p w:rsidR="005A1001" w:rsidRDefault="002029A8">
      <w:pPr>
        <w:pStyle w:val="Bibliography1"/>
      </w:pPr>
      <w:proofErr w:type="spellStart"/>
      <w:r>
        <w:t>Foulsham</w:t>
      </w:r>
      <w:proofErr w:type="spellEnd"/>
      <w:r>
        <w:t xml:space="preserve">, T., &amp; Underwood, G. (2009). Does conspicuity enhance distraction? Saliency and eye landing position when searching for objects. </w:t>
      </w:r>
      <w:r>
        <w:rPr>
          <w:i/>
        </w:rPr>
        <w:t>The Quarterly Journal of Experimental Psychology</w:t>
      </w:r>
      <w:r>
        <w:t xml:space="preserve">, </w:t>
      </w:r>
      <w:r>
        <w:rPr>
          <w:i/>
        </w:rPr>
        <w:t>62</w:t>
      </w:r>
      <w:r>
        <w:t>(6), 1088–1098.</w:t>
      </w:r>
    </w:p>
    <w:p w:rsidR="005A1001" w:rsidRDefault="002029A8">
      <w:pPr>
        <w:pStyle w:val="Bibliography1"/>
      </w:pPr>
      <w:r>
        <w:t xml:space="preserve">Gibson, J. J. (1977). The theory of affordances. </w:t>
      </w:r>
      <w:r>
        <w:rPr>
          <w:i/>
        </w:rPr>
        <w:t>Perceiving, Acting, and Knowing: Toward an Ecological Psychology</w:t>
      </w:r>
      <w:r>
        <w:t>, 67–82.</w:t>
      </w:r>
    </w:p>
    <w:p w:rsidR="005A1001" w:rsidRDefault="002029A8">
      <w:pPr>
        <w:pStyle w:val="Bibliography1"/>
      </w:pPr>
      <w:proofErr w:type="spellStart"/>
      <w:r>
        <w:t>Grèzes</w:t>
      </w:r>
      <w:proofErr w:type="spellEnd"/>
      <w:r>
        <w:t xml:space="preserve">, J., Tucker, M., </w:t>
      </w:r>
      <w:proofErr w:type="spellStart"/>
      <w:r>
        <w:t>Armony</w:t>
      </w:r>
      <w:proofErr w:type="spellEnd"/>
      <w:r>
        <w:t xml:space="preserve">, J. L., Ellis, R., &amp; </w:t>
      </w:r>
      <w:proofErr w:type="spellStart"/>
      <w:r>
        <w:t>Passingham</w:t>
      </w:r>
      <w:proofErr w:type="spellEnd"/>
      <w:r>
        <w:t xml:space="preserve">, R. E. (2003). Objects automatically potentiate action: an </w:t>
      </w:r>
      <w:proofErr w:type="spellStart"/>
      <w:r>
        <w:t>fMRI</w:t>
      </w:r>
      <w:proofErr w:type="spellEnd"/>
      <w:r>
        <w:t xml:space="preserve"> study of implicit processing. </w:t>
      </w:r>
      <w:r>
        <w:rPr>
          <w:i/>
        </w:rPr>
        <w:t>European Journal of Neuroscience</w:t>
      </w:r>
      <w:r>
        <w:t xml:space="preserve">, </w:t>
      </w:r>
      <w:r>
        <w:rPr>
          <w:i/>
        </w:rPr>
        <w:t>17</w:t>
      </w:r>
      <w:r>
        <w:t>(12), 2735–2740.</w:t>
      </w:r>
    </w:p>
    <w:p w:rsidR="005A1001" w:rsidRDefault="002029A8">
      <w:pPr>
        <w:pStyle w:val="Bibliography1"/>
      </w:pPr>
      <w:r>
        <w:t xml:space="preserve">Handy, T. C., Grafton, S. T., </w:t>
      </w:r>
      <w:proofErr w:type="spellStart"/>
      <w:r>
        <w:t>Shroff</w:t>
      </w:r>
      <w:proofErr w:type="spellEnd"/>
      <w:r>
        <w:t xml:space="preserve">, N. M., </w:t>
      </w:r>
      <w:proofErr w:type="spellStart"/>
      <w:r>
        <w:t>Ketay</w:t>
      </w:r>
      <w:proofErr w:type="spellEnd"/>
      <w:r>
        <w:t xml:space="preserve">, S., &amp; </w:t>
      </w:r>
      <w:proofErr w:type="spellStart"/>
      <w:r>
        <w:t>Gazzaniga</w:t>
      </w:r>
      <w:proofErr w:type="spellEnd"/>
      <w:r>
        <w:t xml:space="preserve">, M. S. (2003). Graspable objects grab attention when the potential for action is recognized. </w:t>
      </w:r>
      <w:r>
        <w:rPr>
          <w:i/>
        </w:rPr>
        <w:t>Nature Neuroscience</w:t>
      </w:r>
      <w:r>
        <w:t xml:space="preserve">, </w:t>
      </w:r>
      <w:r>
        <w:rPr>
          <w:i/>
        </w:rPr>
        <w:t>6</w:t>
      </w:r>
      <w:r>
        <w:t>(4), 421–427.</w:t>
      </w:r>
    </w:p>
    <w:p w:rsidR="005A1001" w:rsidRPr="00EF13F6" w:rsidRDefault="002029A8">
      <w:pPr>
        <w:pStyle w:val="Bibliography1"/>
        <w:rPr>
          <w:lang w:val="fr-FR"/>
        </w:rPr>
      </w:pPr>
      <w:r>
        <w:t xml:space="preserve">Henderson, J. M. (1993). Eye movement control during visual object processing: Effects of initial fixation position and semantic constraint. </w:t>
      </w:r>
      <w:r w:rsidRPr="00EF13F6">
        <w:rPr>
          <w:i/>
          <w:lang w:val="fr-FR"/>
        </w:rPr>
        <w:t xml:space="preserve">Canadian Journal of </w:t>
      </w:r>
      <w:proofErr w:type="spellStart"/>
      <w:r w:rsidRPr="00EF13F6">
        <w:rPr>
          <w:i/>
          <w:lang w:val="fr-FR"/>
        </w:rPr>
        <w:t>Experimental</w:t>
      </w:r>
      <w:proofErr w:type="spellEnd"/>
      <w:r w:rsidRPr="00EF13F6">
        <w:rPr>
          <w:i/>
          <w:lang w:val="fr-FR"/>
        </w:rPr>
        <w:t xml:space="preserve"> </w:t>
      </w:r>
      <w:proofErr w:type="spellStart"/>
      <w:r w:rsidRPr="00EF13F6">
        <w:rPr>
          <w:i/>
          <w:lang w:val="fr-FR"/>
        </w:rPr>
        <w:t>Psychology</w:t>
      </w:r>
      <w:proofErr w:type="spellEnd"/>
      <w:r w:rsidRPr="00EF13F6">
        <w:rPr>
          <w:i/>
          <w:lang w:val="fr-FR"/>
        </w:rPr>
        <w:t>/Revue Canadienne de Psychologie Expérimentale</w:t>
      </w:r>
      <w:r w:rsidRPr="00EF13F6">
        <w:rPr>
          <w:lang w:val="fr-FR"/>
        </w:rPr>
        <w:t xml:space="preserve">, </w:t>
      </w:r>
      <w:r w:rsidRPr="00EF13F6">
        <w:rPr>
          <w:i/>
          <w:lang w:val="fr-FR"/>
        </w:rPr>
        <w:t>47</w:t>
      </w:r>
      <w:r w:rsidRPr="00EF13F6">
        <w:rPr>
          <w:lang w:val="fr-FR"/>
        </w:rPr>
        <w:t>(1), 79.</w:t>
      </w:r>
    </w:p>
    <w:p w:rsidR="005A1001" w:rsidRDefault="002029A8">
      <w:pPr>
        <w:pStyle w:val="Bibliography1"/>
      </w:pPr>
      <w:r>
        <w:t xml:space="preserve">Henderson, J. M. (2003). Human gaze control during real-world scene perception. </w:t>
      </w:r>
      <w:r>
        <w:rPr>
          <w:i/>
        </w:rPr>
        <w:t>Trends in Cognitive Sciences</w:t>
      </w:r>
      <w:r>
        <w:t xml:space="preserve">, </w:t>
      </w:r>
      <w:r>
        <w:rPr>
          <w:i/>
        </w:rPr>
        <w:t>7</w:t>
      </w:r>
      <w:r>
        <w:t>(11), 498–504.</w:t>
      </w:r>
    </w:p>
    <w:p w:rsidR="005A1001" w:rsidRDefault="002029A8">
      <w:pPr>
        <w:pStyle w:val="Bibliography1"/>
      </w:pPr>
      <w:r>
        <w:t xml:space="preserve">Henderson, J. M., Weeks </w:t>
      </w:r>
      <w:proofErr w:type="spellStart"/>
      <w:r>
        <w:t>Jr</w:t>
      </w:r>
      <w:proofErr w:type="spellEnd"/>
      <w:r>
        <w:t xml:space="preserve">, P. A., &amp; </w:t>
      </w:r>
      <w:proofErr w:type="spellStart"/>
      <w:r>
        <w:t>Hollingworth</w:t>
      </w:r>
      <w:proofErr w:type="spellEnd"/>
      <w:r>
        <w:t xml:space="preserve">, A. (1999). The effects of semantic consistency on eye movements during complex scene viewing. </w:t>
      </w:r>
      <w:r>
        <w:rPr>
          <w:i/>
        </w:rPr>
        <w:t>Journal of Experimental Psychology: Human Perception and Performance</w:t>
      </w:r>
      <w:r>
        <w:t xml:space="preserve">, </w:t>
      </w:r>
      <w:r>
        <w:rPr>
          <w:i/>
        </w:rPr>
        <w:t>25</w:t>
      </w:r>
      <w:r>
        <w:t>(1), 210.</w:t>
      </w:r>
    </w:p>
    <w:p w:rsidR="005A1001" w:rsidRDefault="002029A8">
      <w:pPr>
        <w:pStyle w:val="Bibliography1"/>
      </w:pPr>
      <w:r>
        <w:t xml:space="preserve">He, P., &amp; </w:t>
      </w:r>
      <w:proofErr w:type="spellStart"/>
      <w:r>
        <w:t>Kowler</w:t>
      </w:r>
      <w:proofErr w:type="spellEnd"/>
      <w:r>
        <w:t xml:space="preserve">, E. (1989). The role of location probability in the programming of saccades: Implications for “center-of-gravity” tendencies. </w:t>
      </w:r>
      <w:r>
        <w:rPr>
          <w:i/>
        </w:rPr>
        <w:t>Vision Research</w:t>
      </w:r>
      <w:r>
        <w:t xml:space="preserve">, </w:t>
      </w:r>
      <w:r>
        <w:rPr>
          <w:i/>
        </w:rPr>
        <w:t>29</w:t>
      </w:r>
      <w:r>
        <w:t>(9), 1165–1181. doi:10.1016/0042-6989(89)90063-1</w:t>
      </w:r>
    </w:p>
    <w:p w:rsidR="005A1001" w:rsidRDefault="002029A8">
      <w:pPr>
        <w:pStyle w:val="Bibliography1"/>
      </w:pPr>
      <w:r>
        <w:t xml:space="preserve">He, P., &amp; </w:t>
      </w:r>
      <w:proofErr w:type="spellStart"/>
      <w:r>
        <w:t>Kowler</w:t>
      </w:r>
      <w:proofErr w:type="spellEnd"/>
      <w:r>
        <w:t xml:space="preserve">, E. (1991). Saccadic localization of eccentric forms. </w:t>
      </w:r>
      <w:r>
        <w:rPr>
          <w:i/>
        </w:rPr>
        <w:t>Journal of the Optical Society of America A</w:t>
      </w:r>
      <w:r>
        <w:t xml:space="preserve">, </w:t>
      </w:r>
      <w:r>
        <w:rPr>
          <w:i/>
        </w:rPr>
        <w:t>8</w:t>
      </w:r>
      <w:r>
        <w:t>(2), 440–449. doi:10.1364/JOSAA.8.000440</w:t>
      </w:r>
    </w:p>
    <w:p w:rsidR="005A1001" w:rsidRDefault="002029A8">
      <w:pPr>
        <w:pStyle w:val="Bibliography1"/>
      </w:pPr>
      <w:proofErr w:type="spellStart"/>
      <w:r>
        <w:lastRenderedPageBreak/>
        <w:t>Itti</w:t>
      </w:r>
      <w:proofErr w:type="spellEnd"/>
      <w:r>
        <w:t xml:space="preserve">, L., &amp; Koch, C. (2000). A saliency-based search mechanism for overt and covert shifts of visual attention. </w:t>
      </w:r>
      <w:r>
        <w:rPr>
          <w:i/>
        </w:rPr>
        <w:t>Vision Research</w:t>
      </w:r>
      <w:r>
        <w:t xml:space="preserve">, </w:t>
      </w:r>
      <w:r>
        <w:rPr>
          <w:i/>
        </w:rPr>
        <w:t>40</w:t>
      </w:r>
      <w:r>
        <w:t>(10), 1489–1506.</w:t>
      </w:r>
    </w:p>
    <w:p w:rsidR="005A1001" w:rsidRDefault="002029A8">
      <w:pPr>
        <w:pStyle w:val="Bibliography1"/>
      </w:pPr>
      <w:proofErr w:type="spellStart"/>
      <w:r>
        <w:t>Itti</w:t>
      </w:r>
      <w:proofErr w:type="spellEnd"/>
      <w:r>
        <w:t xml:space="preserve">, L., &amp; Koch, C. (2001). Computational </w:t>
      </w:r>
      <w:proofErr w:type="spellStart"/>
      <w:r>
        <w:t>modelling</w:t>
      </w:r>
      <w:proofErr w:type="spellEnd"/>
      <w:r>
        <w:t xml:space="preserve"> of visual attention. </w:t>
      </w:r>
      <w:r>
        <w:rPr>
          <w:i/>
        </w:rPr>
        <w:t>Nature Reviews Neuroscience</w:t>
      </w:r>
      <w:r>
        <w:t xml:space="preserve">, </w:t>
      </w:r>
      <w:r>
        <w:rPr>
          <w:i/>
        </w:rPr>
        <w:t>2</w:t>
      </w:r>
      <w:r>
        <w:t>(3), 194–203.</w:t>
      </w:r>
    </w:p>
    <w:p w:rsidR="005A1001" w:rsidRDefault="002029A8">
      <w:pPr>
        <w:pStyle w:val="Bibliography1"/>
      </w:pPr>
      <w:proofErr w:type="spellStart"/>
      <w:r>
        <w:t>Itti</w:t>
      </w:r>
      <w:proofErr w:type="spellEnd"/>
      <w:r>
        <w:t xml:space="preserve">, L., Koch, C., &amp; </w:t>
      </w:r>
      <w:proofErr w:type="spellStart"/>
      <w:r>
        <w:t>Niebur</w:t>
      </w:r>
      <w:proofErr w:type="spellEnd"/>
      <w:r>
        <w:t xml:space="preserve">, E. (1998). A model of saliency-based visual attention for rapid scene analysis. </w:t>
      </w:r>
      <w:r>
        <w:rPr>
          <w:i/>
        </w:rPr>
        <w:t>IEEE Transactions on Pattern Analysis and Machine Intelligence</w:t>
      </w:r>
      <w:r>
        <w:t xml:space="preserve">, </w:t>
      </w:r>
      <w:r>
        <w:rPr>
          <w:i/>
        </w:rPr>
        <w:t>20</w:t>
      </w:r>
      <w:r>
        <w:t>(11), 1254–1259.</w:t>
      </w:r>
    </w:p>
    <w:p w:rsidR="005A1001" w:rsidRDefault="002029A8">
      <w:pPr>
        <w:pStyle w:val="Bibliography1"/>
      </w:pPr>
      <w:proofErr w:type="spellStart"/>
      <w:r>
        <w:t>Jeannerod</w:t>
      </w:r>
      <w:proofErr w:type="spellEnd"/>
      <w:r>
        <w:t xml:space="preserve">, M., </w:t>
      </w:r>
      <w:proofErr w:type="spellStart"/>
      <w:r>
        <w:t>Arbib</w:t>
      </w:r>
      <w:proofErr w:type="spellEnd"/>
      <w:r>
        <w:t xml:space="preserve">, M. A., </w:t>
      </w:r>
      <w:proofErr w:type="spellStart"/>
      <w:r>
        <w:t>Rizzolatti</w:t>
      </w:r>
      <w:proofErr w:type="spellEnd"/>
      <w:r>
        <w:t xml:space="preserve">, G., &amp; Sakata, H. (1995). Grasping objects: the cortical mechanisms of </w:t>
      </w:r>
      <w:proofErr w:type="spellStart"/>
      <w:r>
        <w:t>visuomotor</w:t>
      </w:r>
      <w:proofErr w:type="spellEnd"/>
      <w:r>
        <w:t xml:space="preserve"> transformation. </w:t>
      </w:r>
      <w:r>
        <w:rPr>
          <w:i/>
        </w:rPr>
        <w:t>Trends in Neurosciences</w:t>
      </w:r>
      <w:r>
        <w:t xml:space="preserve">, </w:t>
      </w:r>
      <w:r>
        <w:rPr>
          <w:i/>
        </w:rPr>
        <w:t>18</w:t>
      </w:r>
      <w:r>
        <w:t>(7), 314–320.</w:t>
      </w:r>
    </w:p>
    <w:p w:rsidR="005A1001" w:rsidRDefault="002029A8">
      <w:pPr>
        <w:pStyle w:val="Bibliography1"/>
      </w:pPr>
      <w:r>
        <w:t xml:space="preserve">Kaufman, L., &amp; Richards, W. (1969). Spontaneous fixation tendencies for visual forms. </w:t>
      </w:r>
      <w:r>
        <w:rPr>
          <w:i/>
        </w:rPr>
        <w:t>Perception &amp; Psychophysics</w:t>
      </w:r>
      <w:r>
        <w:t xml:space="preserve">, </w:t>
      </w:r>
      <w:r>
        <w:rPr>
          <w:i/>
        </w:rPr>
        <w:t>5</w:t>
      </w:r>
      <w:r>
        <w:t>(2), 85–88.</w:t>
      </w:r>
    </w:p>
    <w:p w:rsidR="005A1001" w:rsidRDefault="002029A8">
      <w:pPr>
        <w:pStyle w:val="Bibliography1"/>
      </w:pPr>
      <w:proofErr w:type="spellStart"/>
      <w:r>
        <w:t>Kowler</w:t>
      </w:r>
      <w:proofErr w:type="spellEnd"/>
      <w:r>
        <w:t xml:space="preserve">, E., &amp; </w:t>
      </w:r>
      <w:proofErr w:type="spellStart"/>
      <w:r>
        <w:t>Blaser</w:t>
      </w:r>
      <w:proofErr w:type="spellEnd"/>
      <w:r>
        <w:t xml:space="preserve">, E. (1995). The accuracy and precision of saccades to small and large targets. </w:t>
      </w:r>
      <w:r>
        <w:rPr>
          <w:i/>
        </w:rPr>
        <w:t>Vision Research</w:t>
      </w:r>
      <w:r>
        <w:t xml:space="preserve">, </w:t>
      </w:r>
      <w:r>
        <w:rPr>
          <w:i/>
        </w:rPr>
        <w:t>35</w:t>
      </w:r>
      <w:r>
        <w:t>(12), 1741–1754.</w:t>
      </w:r>
    </w:p>
    <w:p w:rsidR="005A1001" w:rsidRDefault="002029A8">
      <w:pPr>
        <w:pStyle w:val="Bibliography1"/>
      </w:pPr>
      <w:r>
        <w:t xml:space="preserve">Loftus, G. R., &amp; </w:t>
      </w:r>
      <w:proofErr w:type="spellStart"/>
      <w:r>
        <w:t>Mackworth</w:t>
      </w:r>
      <w:proofErr w:type="spellEnd"/>
      <w:r>
        <w:t xml:space="preserve">, N. H. (1978). Cognitive determinants of fixation location during picture viewing. </w:t>
      </w:r>
      <w:r>
        <w:rPr>
          <w:i/>
        </w:rPr>
        <w:t>Journal of Experimental Psychology: Human Perception and Performance</w:t>
      </w:r>
      <w:r>
        <w:t xml:space="preserve">, </w:t>
      </w:r>
      <w:r>
        <w:rPr>
          <w:i/>
        </w:rPr>
        <w:t>4</w:t>
      </w:r>
      <w:r>
        <w:t>(4), 565.</w:t>
      </w:r>
    </w:p>
    <w:p w:rsidR="005A1001" w:rsidRDefault="002029A8">
      <w:pPr>
        <w:pStyle w:val="Bibliography1"/>
      </w:pPr>
      <w:proofErr w:type="spellStart"/>
      <w:r>
        <w:t>Mathôt</w:t>
      </w:r>
      <w:proofErr w:type="spellEnd"/>
      <w:r>
        <w:t xml:space="preserve">, S., </w:t>
      </w:r>
      <w:proofErr w:type="spellStart"/>
      <w:r>
        <w:t>Schreij</w:t>
      </w:r>
      <w:proofErr w:type="spellEnd"/>
      <w:r>
        <w:t xml:space="preserve">, D., &amp; </w:t>
      </w:r>
      <w:proofErr w:type="spellStart"/>
      <w:r>
        <w:t>Theeuwes</w:t>
      </w:r>
      <w:proofErr w:type="spellEnd"/>
      <w:r>
        <w:t xml:space="preserve">, J. (2012). </w:t>
      </w:r>
      <w:proofErr w:type="spellStart"/>
      <w:r>
        <w:t>OpenSesame</w:t>
      </w:r>
      <w:proofErr w:type="spellEnd"/>
      <w:r>
        <w:t xml:space="preserve">: An open-source, graphical experiment builder for the social sciences. </w:t>
      </w:r>
      <w:r>
        <w:rPr>
          <w:i/>
        </w:rPr>
        <w:t>Behavior Research Methods</w:t>
      </w:r>
      <w:r>
        <w:t>, 1–11.</w:t>
      </w:r>
    </w:p>
    <w:p w:rsidR="005A1001" w:rsidRDefault="002029A8">
      <w:pPr>
        <w:pStyle w:val="Bibliography1"/>
      </w:pPr>
      <w:proofErr w:type="spellStart"/>
      <w:r>
        <w:t>McConkie</w:t>
      </w:r>
      <w:proofErr w:type="spellEnd"/>
      <w:r>
        <w:t xml:space="preserve">, G. W., Kerr, P. W., </w:t>
      </w:r>
      <w:proofErr w:type="spellStart"/>
      <w:r>
        <w:t>Reddix</w:t>
      </w:r>
      <w:proofErr w:type="spellEnd"/>
      <w:r>
        <w:t xml:space="preserve">, M. D., &amp; Zola, D. (1988). Eye movement control during reading: I. The location of initial eye fixations on words. </w:t>
      </w:r>
      <w:r>
        <w:rPr>
          <w:i/>
        </w:rPr>
        <w:t>Vision Research</w:t>
      </w:r>
      <w:r>
        <w:t xml:space="preserve">, </w:t>
      </w:r>
      <w:r>
        <w:rPr>
          <w:i/>
        </w:rPr>
        <w:t>28</w:t>
      </w:r>
      <w:r>
        <w:t>(10), 1107–1118.</w:t>
      </w:r>
    </w:p>
    <w:p w:rsidR="005A1001" w:rsidRDefault="002029A8">
      <w:pPr>
        <w:pStyle w:val="Bibliography1"/>
      </w:pPr>
      <w:r>
        <w:t xml:space="preserve">Melcher, D., &amp; </w:t>
      </w:r>
      <w:proofErr w:type="spellStart"/>
      <w:r>
        <w:t>Kowler</w:t>
      </w:r>
      <w:proofErr w:type="spellEnd"/>
      <w:r>
        <w:t xml:space="preserve">, E. (2001). Visual scene memory and the guidance of saccadic eye movements. </w:t>
      </w:r>
      <w:r>
        <w:rPr>
          <w:i/>
        </w:rPr>
        <w:t>Vision Research</w:t>
      </w:r>
      <w:r>
        <w:t xml:space="preserve">, </w:t>
      </w:r>
      <w:r>
        <w:rPr>
          <w:i/>
        </w:rPr>
        <w:t>41</w:t>
      </w:r>
      <w:r>
        <w:t>(25-26), 3597–3611.</w:t>
      </w:r>
    </w:p>
    <w:p w:rsidR="005A1001" w:rsidRDefault="002029A8">
      <w:pPr>
        <w:pStyle w:val="Bibliography1"/>
      </w:pPr>
      <w:r>
        <w:t>Moreno-</w:t>
      </w:r>
      <w:proofErr w:type="spellStart"/>
      <w:r>
        <w:t>Martínez</w:t>
      </w:r>
      <w:proofErr w:type="spellEnd"/>
      <w:r>
        <w:t xml:space="preserve">, F. J., &amp; </w:t>
      </w:r>
      <w:proofErr w:type="spellStart"/>
      <w:r>
        <w:t>Montoro</w:t>
      </w:r>
      <w:proofErr w:type="spellEnd"/>
      <w:r>
        <w:t xml:space="preserve">, P. R. (2012). An ecological alternative to Snodgrass &amp; </w:t>
      </w:r>
      <w:proofErr w:type="spellStart"/>
      <w:r>
        <w:t>Vanderwart</w:t>
      </w:r>
      <w:proofErr w:type="spellEnd"/>
      <w:r>
        <w:t xml:space="preserve">: 360 high quality </w:t>
      </w:r>
      <w:proofErr w:type="spellStart"/>
      <w:r>
        <w:t>colour</w:t>
      </w:r>
      <w:proofErr w:type="spellEnd"/>
      <w:r>
        <w:t xml:space="preserve"> images with norms for seven psycholinguistic variables. </w:t>
      </w:r>
      <w:proofErr w:type="spellStart"/>
      <w:r>
        <w:rPr>
          <w:i/>
        </w:rPr>
        <w:t>PloS</w:t>
      </w:r>
      <w:proofErr w:type="spellEnd"/>
      <w:r>
        <w:rPr>
          <w:i/>
        </w:rPr>
        <w:t xml:space="preserve"> ONE</w:t>
      </w:r>
      <w:r>
        <w:t xml:space="preserve">, </w:t>
      </w:r>
      <w:r>
        <w:rPr>
          <w:i/>
        </w:rPr>
        <w:t>7</w:t>
      </w:r>
      <w:r>
        <w:t>(5), e37527.</w:t>
      </w:r>
    </w:p>
    <w:p w:rsidR="005A1001" w:rsidRDefault="002029A8">
      <w:pPr>
        <w:pStyle w:val="Bibliography1"/>
      </w:pPr>
      <w:proofErr w:type="spellStart"/>
      <w:r>
        <w:t>Myachykov</w:t>
      </w:r>
      <w:proofErr w:type="spellEnd"/>
      <w:r>
        <w:t xml:space="preserve">, A., Ellis, R., </w:t>
      </w:r>
      <w:proofErr w:type="spellStart"/>
      <w:r>
        <w:t>Cangelosi</w:t>
      </w:r>
      <w:proofErr w:type="spellEnd"/>
      <w:r>
        <w:t xml:space="preserve">, A., &amp; Fischer, M. H. (2013). Visual and linguistic cues to graspable objects. </w:t>
      </w:r>
      <w:r>
        <w:rPr>
          <w:i/>
        </w:rPr>
        <w:t>Experimental Brain Research</w:t>
      </w:r>
      <w:r>
        <w:t xml:space="preserve">, </w:t>
      </w:r>
      <w:r>
        <w:rPr>
          <w:i/>
        </w:rPr>
        <w:t>229</w:t>
      </w:r>
      <w:r>
        <w:t xml:space="preserve">(4), 545–599. </w:t>
      </w:r>
      <w:r>
        <w:lastRenderedPageBreak/>
        <w:t>doi:10.1007/s00221-013-3616-z</w:t>
      </w:r>
    </w:p>
    <w:p w:rsidR="005A1001" w:rsidRDefault="002029A8">
      <w:pPr>
        <w:pStyle w:val="Bibliography1"/>
      </w:pPr>
      <w:proofErr w:type="spellStart"/>
      <w:r>
        <w:t>Nuthmann</w:t>
      </w:r>
      <w:proofErr w:type="spellEnd"/>
      <w:r>
        <w:t xml:space="preserve">, A., &amp; Henderson, J. M. (2010). Object-based </w:t>
      </w:r>
      <w:proofErr w:type="spellStart"/>
      <w:r>
        <w:t>attentional</w:t>
      </w:r>
      <w:proofErr w:type="spellEnd"/>
      <w:r>
        <w:t xml:space="preserve"> selection in scene viewing. </w:t>
      </w:r>
      <w:r>
        <w:rPr>
          <w:i/>
        </w:rPr>
        <w:t>Journal of Vision</w:t>
      </w:r>
      <w:r>
        <w:t xml:space="preserve">, </w:t>
      </w:r>
      <w:r>
        <w:rPr>
          <w:i/>
        </w:rPr>
        <w:t>10</w:t>
      </w:r>
      <w:r>
        <w:t>(8), 1–19.</w:t>
      </w:r>
    </w:p>
    <w:p w:rsidR="005A1001" w:rsidRDefault="002029A8">
      <w:pPr>
        <w:pStyle w:val="Bibliography1"/>
      </w:pPr>
      <w:proofErr w:type="spellStart"/>
      <w:r>
        <w:t>Pajak</w:t>
      </w:r>
      <w:proofErr w:type="spellEnd"/>
      <w:r>
        <w:t xml:space="preserve">, M., &amp; </w:t>
      </w:r>
      <w:proofErr w:type="spellStart"/>
      <w:r>
        <w:t>Nuthmann</w:t>
      </w:r>
      <w:proofErr w:type="spellEnd"/>
      <w:r>
        <w:t xml:space="preserve">, A. (2013). Object-based saccadic selection during scene perception: Evidence from viewing position effects. </w:t>
      </w:r>
      <w:r>
        <w:rPr>
          <w:i/>
        </w:rPr>
        <w:t>Journal of Vision</w:t>
      </w:r>
      <w:r>
        <w:t xml:space="preserve">, </w:t>
      </w:r>
      <w:r>
        <w:rPr>
          <w:i/>
        </w:rPr>
        <w:t>13</w:t>
      </w:r>
      <w:r>
        <w:t>(5), 1–21. doi:10.1167/13.5.2</w:t>
      </w:r>
    </w:p>
    <w:p w:rsidR="005A1001" w:rsidRDefault="002029A8">
      <w:pPr>
        <w:pStyle w:val="Bibliography1"/>
      </w:pPr>
      <w:proofErr w:type="spellStart"/>
      <w:r>
        <w:t>Parkhurst</w:t>
      </w:r>
      <w:proofErr w:type="spellEnd"/>
      <w:r>
        <w:t xml:space="preserve">, D., Law, K., &amp; </w:t>
      </w:r>
      <w:proofErr w:type="spellStart"/>
      <w:r>
        <w:t>Niebur</w:t>
      </w:r>
      <w:proofErr w:type="spellEnd"/>
      <w:r>
        <w:t xml:space="preserve">, E. (2002). Modeling the role of salience in the allocation of overt visual attention. </w:t>
      </w:r>
      <w:r>
        <w:rPr>
          <w:i/>
        </w:rPr>
        <w:t>Vision Research</w:t>
      </w:r>
      <w:r>
        <w:t xml:space="preserve">, </w:t>
      </w:r>
      <w:r>
        <w:rPr>
          <w:i/>
        </w:rPr>
        <w:t>42</w:t>
      </w:r>
      <w:r>
        <w:t>(1), 107–123.</w:t>
      </w:r>
    </w:p>
    <w:p w:rsidR="005A1001" w:rsidRDefault="002029A8">
      <w:pPr>
        <w:pStyle w:val="Bibliography1"/>
      </w:pPr>
      <w:r>
        <w:t xml:space="preserve">Peirce, J. W. (2007). </w:t>
      </w:r>
      <w:proofErr w:type="spellStart"/>
      <w:r>
        <w:t>PsychoPy</w:t>
      </w:r>
      <w:proofErr w:type="spellEnd"/>
      <w:r>
        <w:t xml:space="preserve">—psychophysics software in Python. </w:t>
      </w:r>
      <w:r>
        <w:rPr>
          <w:i/>
        </w:rPr>
        <w:t>Journal of Neuroscience Methods</w:t>
      </w:r>
      <w:r>
        <w:t xml:space="preserve">, </w:t>
      </w:r>
      <w:r>
        <w:rPr>
          <w:i/>
        </w:rPr>
        <w:t>162</w:t>
      </w:r>
      <w:r>
        <w:t>(1), 8–13.</w:t>
      </w:r>
    </w:p>
    <w:p w:rsidR="005A1001" w:rsidRDefault="002029A8">
      <w:pPr>
        <w:pStyle w:val="Bibliography1"/>
      </w:pPr>
      <w:r>
        <w:t xml:space="preserve">Posner, M. I., Snyder, C. R., &amp; Davidson, B. J. (1980). Attention and the detection of signals. </w:t>
      </w:r>
      <w:r>
        <w:rPr>
          <w:i/>
        </w:rPr>
        <w:t>Journal of Experimental Psychology: General</w:t>
      </w:r>
      <w:r>
        <w:t xml:space="preserve">, </w:t>
      </w:r>
      <w:r>
        <w:rPr>
          <w:i/>
        </w:rPr>
        <w:t>109</w:t>
      </w:r>
      <w:r>
        <w:t>(2), 160–174.</w:t>
      </w:r>
    </w:p>
    <w:p w:rsidR="005A1001" w:rsidRDefault="002029A8">
      <w:pPr>
        <w:pStyle w:val="Bibliography1"/>
      </w:pPr>
      <w:proofErr w:type="spellStart"/>
      <w:r>
        <w:t>Rayner</w:t>
      </w:r>
      <w:proofErr w:type="spellEnd"/>
      <w:r>
        <w:t xml:space="preserve">, K. (1979). Eye guidance in reading: Fixation locations within words. </w:t>
      </w:r>
      <w:r>
        <w:rPr>
          <w:i/>
        </w:rPr>
        <w:t>Perception</w:t>
      </w:r>
      <w:r>
        <w:t xml:space="preserve">, </w:t>
      </w:r>
      <w:r>
        <w:rPr>
          <w:i/>
        </w:rPr>
        <w:t>8</w:t>
      </w:r>
      <w:r>
        <w:t>(1), 21–30.</w:t>
      </w:r>
    </w:p>
    <w:p w:rsidR="005A1001" w:rsidRDefault="002029A8">
      <w:pPr>
        <w:pStyle w:val="Bibliography1"/>
      </w:pPr>
      <w:proofErr w:type="spellStart"/>
      <w:r>
        <w:t>Rayner</w:t>
      </w:r>
      <w:proofErr w:type="spellEnd"/>
      <w:r>
        <w:t xml:space="preserve">, K. (1998). Eye movements in reading and information processing: 20 years of research. </w:t>
      </w:r>
      <w:r>
        <w:rPr>
          <w:i/>
        </w:rPr>
        <w:t>Psychological Bulletin</w:t>
      </w:r>
      <w:r>
        <w:t xml:space="preserve">, </w:t>
      </w:r>
      <w:r>
        <w:rPr>
          <w:i/>
        </w:rPr>
        <w:t>124</w:t>
      </w:r>
      <w:r>
        <w:t>(3), 372.</w:t>
      </w:r>
    </w:p>
    <w:p w:rsidR="005A1001" w:rsidRDefault="002029A8">
      <w:pPr>
        <w:pStyle w:val="Bibliography1"/>
      </w:pPr>
      <w:proofErr w:type="spellStart"/>
      <w:r>
        <w:t>Rayner</w:t>
      </w:r>
      <w:proofErr w:type="spellEnd"/>
      <w:r>
        <w:t xml:space="preserve">, K., </w:t>
      </w:r>
      <w:proofErr w:type="spellStart"/>
      <w:r>
        <w:t>Liversedge</w:t>
      </w:r>
      <w:proofErr w:type="spellEnd"/>
      <w:r>
        <w:t xml:space="preserve">, S. P., </w:t>
      </w:r>
      <w:proofErr w:type="spellStart"/>
      <w:r>
        <w:t>Nuthmann</w:t>
      </w:r>
      <w:proofErr w:type="spellEnd"/>
      <w:r>
        <w:t xml:space="preserve">, A., </w:t>
      </w:r>
      <w:proofErr w:type="spellStart"/>
      <w:r>
        <w:t>Kliegl</w:t>
      </w:r>
      <w:proofErr w:type="spellEnd"/>
      <w:r>
        <w:t xml:space="preserve">, R., &amp; Underwood, G. (2009). </w:t>
      </w:r>
      <w:proofErr w:type="spellStart"/>
      <w:r>
        <w:t>Rayner’s</w:t>
      </w:r>
      <w:proofErr w:type="spellEnd"/>
      <w:r>
        <w:t xml:space="preserve"> 1979 paper. </w:t>
      </w:r>
      <w:r>
        <w:rPr>
          <w:i/>
        </w:rPr>
        <w:t>Perception</w:t>
      </w:r>
      <w:r>
        <w:t xml:space="preserve">, </w:t>
      </w:r>
      <w:r>
        <w:rPr>
          <w:i/>
        </w:rPr>
        <w:t>38</w:t>
      </w:r>
      <w:r>
        <w:t>(6), 895.</w:t>
      </w:r>
    </w:p>
    <w:p w:rsidR="005A1001" w:rsidRDefault="002029A8">
      <w:pPr>
        <w:pStyle w:val="Bibliography1"/>
      </w:pPr>
      <w:r>
        <w:t xml:space="preserve">Richards, W., &amp; Kaufman, L. (1969). “Center-of-gravity” tendencies for fixations and flow patterns. </w:t>
      </w:r>
      <w:r>
        <w:rPr>
          <w:i/>
        </w:rPr>
        <w:t>Perception &amp; Psychophysics</w:t>
      </w:r>
      <w:r>
        <w:t xml:space="preserve">, </w:t>
      </w:r>
      <w:r>
        <w:rPr>
          <w:i/>
        </w:rPr>
        <w:t>5</w:t>
      </w:r>
      <w:r>
        <w:t>(2), 81–84.</w:t>
      </w:r>
    </w:p>
    <w:p w:rsidR="005A1001" w:rsidRDefault="002029A8">
      <w:pPr>
        <w:pStyle w:val="Bibliography1"/>
      </w:pPr>
      <w:r>
        <w:t xml:space="preserve">Roberts, K. L., &amp; Humphreys, G. W. (2006). Action-related objects influence the distribution of </w:t>
      </w:r>
      <w:proofErr w:type="spellStart"/>
      <w:r>
        <w:t>visuospatial</w:t>
      </w:r>
      <w:proofErr w:type="spellEnd"/>
      <w:r>
        <w:t xml:space="preserve"> attention. </w:t>
      </w:r>
      <w:r>
        <w:rPr>
          <w:i/>
        </w:rPr>
        <w:t>Quarterly Journal of Experimental Psychology</w:t>
      </w:r>
      <w:r>
        <w:t xml:space="preserve">, </w:t>
      </w:r>
      <w:r>
        <w:rPr>
          <w:i/>
        </w:rPr>
        <w:t>64</w:t>
      </w:r>
      <w:r>
        <w:t>(4), 669–688. doi:10.1080/17470218.2010.520086</w:t>
      </w:r>
    </w:p>
    <w:p w:rsidR="005A1001" w:rsidRDefault="002029A8">
      <w:pPr>
        <w:pStyle w:val="Bibliography1"/>
      </w:pPr>
      <w:r>
        <w:t xml:space="preserve">Rolfs, M., &amp; </w:t>
      </w:r>
      <w:proofErr w:type="spellStart"/>
      <w:r>
        <w:t>Vitu</w:t>
      </w:r>
      <w:proofErr w:type="spellEnd"/>
      <w:r>
        <w:t xml:space="preserve">, F. (2007). On the limited role of target onset in the gap task: Support for the motor-preparation hypothesis. </w:t>
      </w:r>
      <w:r>
        <w:rPr>
          <w:i/>
        </w:rPr>
        <w:t>Journal of Vision</w:t>
      </w:r>
      <w:r>
        <w:t xml:space="preserve">, </w:t>
      </w:r>
      <w:r>
        <w:rPr>
          <w:i/>
        </w:rPr>
        <w:t>7</w:t>
      </w:r>
      <w:r>
        <w:t>(10), 1–20. doi:10.1167/7.10.7</w:t>
      </w:r>
    </w:p>
    <w:p w:rsidR="005A1001" w:rsidRDefault="002029A8">
      <w:pPr>
        <w:pStyle w:val="Bibliography1"/>
      </w:pPr>
      <w:proofErr w:type="spellStart"/>
      <w:r>
        <w:t>Saslow</w:t>
      </w:r>
      <w:proofErr w:type="spellEnd"/>
      <w:r>
        <w:t xml:space="preserve">, M. G. (1967). Effects of components of displacement-step stimuli upon latency for saccadic eye movement. </w:t>
      </w:r>
      <w:r>
        <w:rPr>
          <w:i/>
        </w:rPr>
        <w:t>Journal of Optical Society of America</w:t>
      </w:r>
      <w:r>
        <w:t xml:space="preserve">, </w:t>
      </w:r>
      <w:r>
        <w:rPr>
          <w:i/>
        </w:rPr>
        <w:t>57</w:t>
      </w:r>
      <w:r>
        <w:t>(8), 1024–1029.</w:t>
      </w:r>
    </w:p>
    <w:p w:rsidR="005A1001" w:rsidRDefault="002029A8">
      <w:pPr>
        <w:pStyle w:val="Bibliography1"/>
      </w:pPr>
      <w:proofErr w:type="spellStart"/>
      <w:r>
        <w:t>Tatler</w:t>
      </w:r>
      <w:proofErr w:type="spellEnd"/>
      <w:r>
        <w:t xml:space="preserve">, B. W., </w:t>
      </w:r>
      <w:proofErr w:type="spellStart"/>
      <w:r>
        <w:t>Hayhoe</w:t>
      </w:r>
      <w:proofErr w:type="spellEnd"/>
      <w:r>
        <w:t xml:space="preserve">, M. M., Land, M. F., &amp; Ballard, D. H. (2011). Eye guidance in natural vision: Reinterpreting salience. </w:t>
      </w:r>
      <w:r>
        <w:rPr>
          <w:i/>
        </w:rPr>
        <w:t>Journal of Vision</w:t>
      </w:r>
      <w:r>
        <w:t xml:space="preserve">, </w:t>
      </w:r>
      <w:r>
        <w:rPr>
          <w:i/>
        </w:rPr>
        <w:t>11</w:t>
      </w:r>
      <w:r>
        <w:t>(5).</w:t>
      </w:r>
    </w:p>
    <w:p w:rsidR="005A1001" w:rsidRDefault="002029A8">
      <w:pPr>
        <w:pStyle w:val="Bibliography1"/>
      </w:pPr>
      <w:r>
        <w:lastRenderedPageBreak/>
        <w:t xml:space="preserve">Tucker, M., &amp; Ellis, R. (1998). On the relations between seen objects and components of potential actions. </w:t>
      </w:r>
      <w:r>
        <w:rPr>
          <w:i/>
        </w:rPr>
        <w:t>Journal of Experimental Psychology-Human Perception and Performance</w:t>
      </w:r>
      <w:r>
        <w:t xml:space="preserve">, </w:t>
      </w:r>
      <w:r>
        <w:rPr>
          <w:i/>
        </w:rPr>
        <w:t>24</w:t>
      </w:r>
      <w:r>
        <w:t>(3), 830–846.</w:t>
      </w:r>
    </w:p>
    <w:p w:rsidR="005A1001" w:rsidRDefault="002029A8">
      <w:pPr>
        <w:pStyle w:val="Bibliography1"/>
      </w:pPr>
      <w:r>
        <w:t xml:space="preserve">Tucker, M., &amp; Ellis, R. (2001). The </w:t>
      </w:r>
      <w:proofErr w:type="spellStart"/>
      <w:r>
        <w:t>potentiation</w:t>
      </w:r>
      <w:proofErr w:type="spellEnd"/>
      <w:r>
        <w:t xml:space="preserve"> of grasp types during visual object categorization. </w:t>
      </w:r>
      <w:r>
        <w:rPr>
          <w:i/>
        </w:rPr>
        <w:t>Visual Cognition</w:t>
      </w:r>
      <w:r>
        <w:t xml:space="preserve">, </w:t>
      </w:r>
      <w:r>
        <w:rPr>
          <w:i/>
        </w:rPr>
        <w:t>8</w:t>
      </w:r>
      <w:r>
        <w:t>(6), 769–800.</w:t>
      </w:r>
    </w:p>
    <w:p w:rsidR="005A1001" w:rsidRDefault="002029A8">
      <w:pPr>
        <w:pStyle w:val="Bibliography1"/>
      </w:pPr>
      <w:proofErr w:type="spellStart"/>
      <w:r>
        <w:t>Vainio</w:t>
      </w:r>
      <w:proofErr w:type="spellEnd"/>
      <w:r>
        <w:t xml:space="preserve">, L., Ellis, R., &amp; Tucker, M. (2007). The role of visual attention in action priming. </w:t>
      </w:r>
      <w:r>
        <w:rPr>
          <w:i/>
        </w:rPr>
        <w:t>The Quarterly Journal of Experimental Psychology</w:t>
      </w:r>
      <w:r>
        <w:t xml:space="preserve">, </w:t>
      </w:r>
      <w:r>
        <w:rPr>
          <w:i/>
        </w:rPr>
        <w:t>60</w:t>
      </w:r>
      <w:r>
        <w:t>(2), 241–261.</w:t>
      </w:r>
    </w:p>
    <w:p w:rsidR="005A1001" w:rsidRDefault="002029A8">
      <w:pPr>
        <w:pStyle w:val="Bibliography1"/>
      </w:pPr>
      <w:r>
        <w:t xml:space="preserve">Van </w:t>
      </w:r>
      <w:proofErr w:type="spellStart"/>
      <w:r>
        <w:t>der</w:t>
      </w:r>
      <w:proofErr w:type="spellEnd"/>
      <w:r>
        <w:t xml:space="preserve"> </w:t>
      </w:r>
      <w:proofErr w:type="spellStart"/>
      <w:r>
        <w:t>Stigchel</w:t>
      </w:r>
      <w:proofErr w:type="spellEnd"/>
      <w:r>
        <w:t xml:space="preserve">, S., &amp; </w:t>
      </w:r>
      <w:proofErr w:type="spellStart"/>
      <w:r>
        <w:t>Nijboer</w:t>
      </w:r>
      <w:proofErr w:type="spellEnd"/>
      <w:r>
        <w:t xml:space="preserve">, T. C. W. (2011). The global effect: what determines where the eyes land. </w:t>
      </w:r>
      <w:r>
        <w:rPr>
          <w:i/>
        </w:rPr>
        <w:t>Journal of Eye Movement Research</w:t>
      </w:r>
      <w:r>
        <w:t xml:space="preserve">, </w:t>
      </w:r>
      <w:r>
        <w:rPr>
          <w:i/>
        </w:rPr>
        <w:t>4</w:t>
      </w:r>
      <w:r>
        <w:t>(2), 1–13.</w:t>
      </w:r>
    </w:p>
    <w:p w:rsidR="005A1001" w:rsidRDefault="002029A8">
      <w:pPr>
        <w:pStyle w:val="Bibliography1"/>
      </w:pPr>
      <w:r>
        <w:t xml:space="preserve">Van </w:t>
      </w:r>
      <w:proofErr w:type="spellStart"/>
      <w:r>
        <w:t>Opstal</w:t>
      </w:r>
      <w:proofErr w:type="spellEnd"/>
      <w:r>
        <w:t xml:space="preserve">, A. J., &amp; Van </w:t>
      </w:r>
      <w:proofErr w:type="spellStart"/>
      <w:r>
        <w:t>Gisbergen</w:t>
      </w:r>
      <w:proofErr w:type="spellEnd"/>
      <w:r>
        <w:t xml:space="preserve">, J. A. M. (1989). A model for </w:t>
      </w:r>
      <w:proofErr w:type="spellStart"/>
      <w:r>
        <w:t>collicular</w:t>
      </w:r>
      <w:proofErr w:type="spellEnd"/>
      <w:r>
        <w:t xml:space="preserve"> efferent mechanisms underlying the generation of saccades. </w:t>
      </w:r>
      <w:r>
        <w:rPr>
          <w:i/>
        </w:rPr>
        <w:t>Brain, Behavior and Evolution</w:t>
      </w:r>
      <w:r>
        <w:t xml:space="preserve">, </w:t>
      </w:r>
      <w:r>
        <w:rPr>
          <w:i/>
        </w:rPr>
        <w:t>33</w:t>
      </w:r>
      <w:r>
        <w:t>(2-3), 90–94.</w:t>
      </w:r>
    </w:p>
    <w:p w:rsidR="005A1001" w:rsidRDefault="002029A8">
      <w:pPr>
        <w:pStyle w:val="Bibliography1"/>
      </w:pPr>
      <w:r>
        <w:t xml:space="preserve">Van </w:t>
      </w:r>
      <w:proofErr w:type="spellStart"/>
      <w:r>
        <w:t>Zoest</w:t>
      </w:r>
      <w:proofErr w:type="spellEnd"/>
      <w:r>
        <w:t xml:space="preserve">, W., </w:t>
      </w:r>
      <w:proofErr w:type="spellStart"/>
      <w:r>
        <w:t>Donk</w:t>
      </w:r>
      <w:proofErr w:type="spellEnd"/>
      <w:r>
        <w:t xml:space="preserve">, M., &amp; </w:t>
      </w:r>
      <w:proofErr w:type="spellStart"/>
      <w:r>
        <w:t>Theeuwes</w:t>
      </w:r>
      <w:proofErr w:type="spellEnd"/>
      <w:r>
        <w:t xml:space="preserve">, J. (2004). The role of stimulus-driven and goal-driven control in saccadic visual selection. </w:t>
      </w:r>
      <w:r>
        <w:rPr>
          <w:i/>
        </w:rPr>
        <w:t>Journal of Experimental Psychology: Human Perception and Performance</w:t>
      </w:r>
      <w:r>
        <w:t xml:space="preserve">, </w:t>
      </w:r>
      <w:r>
        <w:rPr>
          <w:i/>
        </w:rPr>
        <w:t>30</w:t>
      </w:r>
      <w:r>
        <w:t>(4), 746.</w:t>
      </w:r>
    </w:p>
    <w:p w:rsidR="005A1001" w:rsidRDefault="002029A8">
      <w:pPr>
        <w:pStyle w:val="Bibliography1"/>
      </w:pPr>
      <w:proofErr w:type="spellStart"/>
      <w:r>
        <w:t>Vitu</w:t>
      </w:r>
      <w:proofErr w:type="spellEnd"/>
      <w:r>
        <w:t xml:space="preserve">, F. (1991). The existence of a center of gravity effect during reading. </w:t>
      </w:r>
      <w:r>
        <w:rPr>
          <w:i/>
        </w:rPr>
        <w:t>Vision Research</w:t>
      </w:r>
      <w:r>
        <w:t xml:space="preserve">, </w:t>
      </w:r>
      <w:r>
        <w:rPr>
          <w:i/>
        </w:rPr>
        <w:t>31</w:t>
      </w:r>
      <w:r>
        <w:t>(7), 1289–1313.</w:t>
      </w:r>
    </w:p>
    <w:p w:rsidR="005A1001" w:rsidRDefault="002029A8">
      <w:pPr>
        <w:pStyle w:val="Bibliography1"/>
      </w:pPr>
      <w:proofErr w:type="spellStart"/>
      <w:r>
        <w:t>Vitu</w:t>
      </w:r>
      <w:proofErr w:type="spellEnd"/>
      <w:r>
        <w:t xml:space="preserve">, F. (2008). About the global effect and the critical role of retinal eccentricity: Implications for eye movements in reading. </w:t>
      </w:r>
      <w:r>
        <w:rPr>
          <w:i/>
        </w:rPr>
        <w:t>Journal of Eye Movement Research</w:t>
      </w:r>
      <w:r>
        <w:t xml:space="preserve">, </w:t>
      </w:r>
      <w:r>
        <w:rPr>
          <w:i/>
        </w:rPr>
        <w:t>2</w:t>
      </w:r>
      <w:r>
        <w:t>(3), 1–18.</w:t>
      </w:r>
    </w:p>
    <w:p w:rsidR="005A1001" w:rsidRDefault="002029A8">
      <w:pPr>
        <w:pStyle w:val="Bibliography1"/>
      </w:pPr>
      <w:proofErr w:type="spellStart"/>
      <w:r>
        <w:t>Vitu</w:t>
      </w:r>
      <w:proofErr w:type="spellEnd"/>
      <w:r>
        <w:t xml:space="preserve">, F., </w:t>
      </w:r>
      <w:proofErr w:type="spellStart"/>
      <w:r>
        <w:t>Lancelin</w:t>
      </w:r>
      <w:proofErr w:type="spellEnd"/>
      <w:r>
        <w:t xml:space="preserve">, D., Jean, A., &amp; </w:t>
      </w:r>
      <w:proofErr w:type="spellStart"/>
      <w:r>
        <w:t>Farioli</w:t>
      </w:r>
      <w:proofErr w:type="spellEnd"/>
      <w:r>
        <w:t xml:space="preserve">, F. (2006). Influence of </w:t>
      </w:r>
      <w:proofErr w:type="spellStart"/>
      <w:r>
        <w:t>foveal</w:t>
      </w:r>
      <w:proofErr w:type="spellEnd"/>
      <w:r>
        <w:t xml:space="preserve"> </w:t>
      </w:r>
      <w:proofErr w:type="spellStart"/>
      <w:r>
        <w:t>distractors</w:t>
      </w:r>
      <w:proofErr w:type="spellEnd"/>
      <w:r>
        <w:t xml:space="preserve"> on saccadic eye movements: A dead zone for the global effect. </w:t>
      </w:r>
      <w:r>
        <w:rPr>
          <w:i/>
        </w:rPr>
        <w:t>Vision Research</w:t>
      </w:r>
      <w:r>
        <w:t xml:space="preserve">, </w:t>
      </w:r>
      <w:r>
        <w:rPr>
          <w:i/>
        </w:rPr>
        <w:t>46</w:t>
      </w:r>
      <w:r>
        <w:t>(28), 4684–4708.</w:t>
      </w:r>
    </w:p>
    <w:p w:rsidR="005A1001" w:rsidRDefault="002029A8">
      <w:pPr>
        <w:pStyle w:val="Bibliography1"/>
      </w:pPr>
      <w:proofErr w:type="spellStart"/>
      <w:r>
        <w:t>Vokoun</w:t>
      </w:r>
      <w:proofErr w:type="spellEnd"/>
      <w:r>
        <w:t xml:space="preserve">, C. R., Huang, X., Jackson, M. B., &amp; Basso, M. A. (2014). Response Normalization in the Superficial Layers of the Superior </w:t>
      </w:r>
      <w:proofErr w:type="spellStart"/>
      <w:r>
        <w:t>Colliculus</w:t>
      </w:r>
      <w:proofErr w:type="spellEnd"/>
      <w:r>
        <w:t xml:space="preserve"> as a Possible Mechanism for Saccadic Averaging. </w:t>
      </w:r>
      <w:r>
        <w:rPr>
          <w:i/>
        </w:rPr>
        <w:t>The Journal of Neuroscience</w:t>
      </w:r>
      <w:r>
        <w:t xml:space="preserve">, </w:t>
      </w:r>
      <w:r>
        <w:rPr>
          <w:i/>
        </w:rPr>
        <w:t>34</w:t>
      </w:r>
      <w:r>
        <w:t>(23), 7976–7987. doi:10.1523/JNEUROSCI.3022-13.2014</w:t>
      </w:r>
    </w:p>
    <w:p w:rsidR="005A1001" w:rsidRDefault="002029A8">
      <w:pPr>
        <w:pStyle w:val="Bibliography1"/>
      </w:pPr>
      <w:proofErr w:type="spellStart"/>
      <w:r>
        <w:t>Zelinsky</w:t>
      </w:r>
      <w:proofErr w:type="spellEnd"/>
      <w:r>
        <w:t xml:space="preserve">, G. J. (2008). A theory of eye movements during target acquisition. </w:t>
      </w:r>
      <w:r>
        <w:rPr>
          <w:i/>
        </w:rPr>
        <w:t>Psychological Review</w:t>
      </w:r>
      <w:r>
        <w:t xml:space="preserve">, </w:t>
      </w:r>
      <w:r>
        <w:rPr>
          <w:i/>
        </w:rPr>
        <w:t>115</w:t>
      </w:r>
      <w:r>
        <w:t>(4), 787–835.</w:t>
      </w:r>
    </w:p>
    <w:p w:rsidR="005A1001" w:rsidRDefault="002029A8">
      <w:pPr>
        <w:pStyle w:val="Bibliography1"/>
      </w:pPr>
      <w:proofErr w:type="spellStart"/>
      <w:r>
        <w:lastRenderedPageBreak/>
        <w:t>Zelinsky</w:t>
      </w:r>
      <w:proofErr w:type="spellEnd"/>
      <w:r>
        <w:t xml:space="preserve">, G. J., </w:t>
      </w:r>
      <w:proofErr w:type="spellStart"/>
      <w:r>
        <w:t>Rao</w:t>
      </w:r>
      <w:proofErr w:type="spellEnd"/>
      <w:r>
        <w:t xml:space="preserve">, R. P. N., </w:t>
      </w:r>
      <w:proofErr w:type="spellStart"/>
      <w:r>
        <w:t>Hayhoe</w:t>
      </w:r>
      <w:proofErr w:type="spellEnd"/>
      <w:r>
        <w:t xml:space="preserve">, M. M., &amp; Ballard, D. H. (1997). Eye movements reveal the spatiotemporal dynamics of visual search. </w:t>
      </w:r>
      <w:r>
        <w:rPr>
          <w:i/>
        </w:rPr>
        <w:t>Psychological Science</w:t>
      </w:r>
      <w:r>
        <w:t xml:space="preserve">, </w:t>
      </w:r>
      <w:r>
        <w:rPr>
          <w:i/>
        </w:rPr>
        <w:t>8</w:t>
      </w:r>
      <w:r>
        <w:t>(6), 448–453.</w:t>
      </w:r>
    </w:p>
    <w:p w:rsidR="005A1001" w:rsidRDefault="005A1001">
      <w:pPr>
        <w:sectPr w:rsidR="005A1001">
          <w:type w:val="continuous"/>
          <w:pgSz w:w="11909" w:h="16834"/>
          <w:pgMar w:top="1440" w:right="1440" w:bottom="1440" w:left="1440" w:header="720" w:footer="720" w:gutter="0"/>
          <w:cols w:space="0"/>
        </w:sectPr>
      </w:pPr>
    </w:p>
    <w:p w:rsidR="005A1001" w:rsidRDefault="005A1001">
      <w:pPr>
        <w:pStyle w:val="Textbody"/>
        <w:ind w:firstLine="0"/>
      </w:pPr>
    </w:p>
    <w:sectPr w:rsidR="005A1001" w:rsidSect="005A1001">
      <w:type w:val="continuous"/>
      <w:pgSz w:w="11909" w:h="16834"/>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otje van der Linden" w:date="2014-06-25T21:25:00Z" w:initials="Lotje van">
    <w:p w:rsidR="00B26B44" w:rsidRDefault="00B26B44">
      <w:r>
        <w:rPr>
          <w:rStyle w:val="Marquedecommentaire"/>
        </w:rPr>
        <w:annotationRef/>
      </w:r>
      <w:r>
        <w:rPr>
          <w:rFonts w:ascii="Segoe UI" w:hAnsi="Segoe UI"/>
          <w:sz w:val="21"/>
        </w:rPr>
        <w:t>Abstract should be about 200 words</w:t>
      </w:r>
    </w:p>
  </w:comment>
  <w:comment w:id="30" w:author="francoise" w:date="2014-06-25T21:25:00Z" w:initials="FV">
    <w:p w:rsidR="00B26B44" w:rsidRDefault="00B26B44">
      <w:pPr>
        <w:pStyle w:val="Commentaire"/>
      </w:pPr>
      <w:r>
        <w:rPr>
          <w:rStyle w:val="Marquedecommentaire"/>
        </w:rPr>
        <w:annotationRef/>
      </w:r>
      <w:r>
        <w:t>Sorry, it is only 202 words!! See if you like my suggested changes!!</w:t>
      </w:r>
    </w:p>
  </w:comment>
  <w:comment w:id="43" w:author="francoise" w:date="2014-06-25T22:48:00Z" w:initials="FV">
    <w:p w:rsidR="00CF05FA" w:rsidRDefault="00CF05FA">
      <w:pPr>
        <w:pStyle w:val="Commentaire"/>
      </w:pPr>
      <w:r>
        <w:rPr>
          <w:rStyle w:val="Marquedecommentaire"/>
        </w:rPr>
        <w:annotationRef/>
      </w:r>
      <w:r>
        <w:t xml:space="preserve">I prefer </w:t>
      </w:r>
      <w:proofErr w:type="spellStart"/>
      <w:r>
        <w:t>Sebastiaan's</w:t>
      </w:r>
      <w:proofErr w:type="spellEnd"/>
      <w:r>
        <w:t xml:space="preserve"> formulation.</w:t>
      </w:r>
    </w:p>
  </w:comment>
  <w:comment w:id="48" w:author="Lotje van der Linden" w:date="2014-06-25T21:25:00Z" w:initials="Lotje van">
    <w:p w:rsidR="00B26B44" w:rsidRDefault="00B26B44">
      <w:r>
        <w:rPr>
          <w:rStyle w:val="Marquedecommentaire"/>
        </w:rPr>
        <w:annotationRef/>
      </w:r>
      <w:r>
        <w:t>See email 08-05-2014 for why I think we should phrase the purpose of the study like this.</w:t>
      </w:r>
    </w:p>
  </w:comment>
  <w:comment w:id="53" w:author="francoise" w:date="2014-06-25T21:25:00Z" w:initials="FV">
    <w:p w:rsidR="00B26B44" w:rsidRDefault="00B26B44">
      <w:pPr>
        <w:pStyle w:val="Commentaire"/>
      </w:pPr>
      <w:r>
        <w:rPr>
          <w:rStyle w:val="Marquedecommentaire"/>
        </w:rPr>
        <w:annotationRef/>
      </w:r>
      <w:r>
        <w:t xml:space="preserve">P1 or P100??? Maybe it would be good to tell the latency of this </w:t>
      </w:r>
      <w:proofErr w:type="spellStart"/>
      <w:r>
        <w:t>reponse</w:t>
      </w:r>
      <w:proofErr w:type="spellEnd"/>
      <w:r>
        <w:t>....</w:t>
      </w:r>
    </w:p>
  </w:comment>
  <w:comment w:id="54" w:author="Lotje van der Linden" w:date="2014-06-25T21:25:00Z" w:initials="Lotje van">
    <w:p w:rsidR="00B26B44" w:rsidRDefault="00B26B44">
      <w:r>
        <w:rPr>
          <w:rStyle w:val="Marquedecommentaire"/>
        </w:rPr>
        <w:annotationRef/>
      </w:r>
      <w:r>
        <w:t>See email 08-05-2014 for why I think we should go from simple displays to more complex displays</w:t>
      </w:r>
    </w:p>
  </w:comment>
  <w:comment w:id="55" w:author="francoise" w:date="2014-06-25T21:25:00Z" w:initials="FV">
    <w:p w:rsidR="00B26B44" w:rsidRDefault="00B26B44">
      <w:pPr>
        <w:pStyle w:val="Commentaire"/>
      </w:pPr>
      <w:r>
        <w:rPr>
          <w:rStyle w:val="Marquedecommentaire"/>
        </w:rPr>
        <w:annotationRef/>
      </w:r>
      <w:r>
        <w:t>I understand, and although there would be alternative ways to present this, I think the way you did it works and makes perfect sense.</w:t>
      </w:r>
    </w:p>
  </w:comment>
  <w:comment w:id="56" w:author="francoise" w:date="2014-06-25T21:25:00Z" w:initials="FV">
    <w:p w:rsidR="00B26B44" w:rsidRDefault="00B26B44">
      <w:pPr>
        <w:pStyle w:val="Commentaire"/>
      </w:pPr>
      <w:r>
        <w:rPr>
          <w:rStyle w:val="Marquedecommentaire"/>
        </w:rPr>
        <w:annotationRef/>
      </w:r>
      <w:r>
        <w:t>If you keep my addition below about the effect of stimulus size, then you can erase the reference to Findlay, 1982, here.</w:t>
      </w:r>
    </w:p>
  </w:comment>
  <w:comment w:id="62" w:author="francoise" w:date="2014-06-25T21:25:00Z" w:initials="FV">
    <w:p w:rsidR="00B26B44" w:rsidRDefault="00B26B44">
      <w:pPr>
        <w:pStyle w:val="Commentaire"/>
      </w:pPr>
      <w:r>
        <w:rPr>
          <w:rStyle w:val="Marquedecommentaire"/>
        </w:rPr>
        <w:annotationRef/>
      </w:r>
      <w:r>
        <w:t xml:space="preserve">I added this so that the notion of </w:t>
      </w:r>
      <w:proofErr w:type="spellStart"/>
      <w:r>
        <w:t>CoG</w:t>
      </w:r>
      <w:proofErr w:type="spellEnd"/>
      <w:r>
        <w:t xml:space="preserve"> is better argued here, but also because you will need this below, when presenting your </w:t>
      </w:r>
      <w:proofErr w:type="spellStart"/>
      <w:r>
        <w:t>CoG</w:t>
      </w:r>
      <w:proofErr w:type="spellEnd"/>
      <w:r>
        <w:t xml:space="preserve"> in natural objects idea.</w:t>
      </w:r>
    </w:p>
  </w:comment>
  <w:comment w:id="67" w:author="francoise" w:date="2014-06-25T21:25:00Z" w:initials="FV">
    <w:p w:rsidR="00B26B44" w:rsidRDefault="00B26B44">
      <w:pPr>
        <w:pStyle w:val="Commentaire"/>
      </w:pPr>
      <w:r>
        <w:rPr>
          <w:rStyle w:val="Marquedecommentaire"/>
        </w:rPr>
        <w:annotationRef/>
      </w:r>
      <w:r>
        <w:t xml:space="preserve">I know you detailed this because I suggested you to do so, but still, it is not necessary to describe the neural basis of the GE in such details, given that you don't need it below. I would thus suggest you to simply write something like: "The global effect is generally attributed to the poor spatial resolution of the SC, a brainstem region involved in saccade generation and whose neurons in its sensory and motor maps have large and overlapping receptive/movement fields." </w:t>
      </w:r>
    </w:p>
  </w:comment>
  <w:comment w:id="80" w:author="francoise" w:date="2014-06-25T21:25:00Z" w:initials="FV">
    <w:p w:rsidR="00B26B44" w:rsidRDefault="00B26B44">
      <w:pPr>
        <w:pStyle w:val="Commentaire"/>
      </w:pPr>
      <w:r>
        <w:rPr>
          <w:rStyle w:val="Marquedecommentaire"/>
        </w:rPr>
        <w:annotationRef/>
      </w:r>
      <w:r>
        <w:t xml:space="preserve">I'm not the only one to say that! But I'm the only one to propose that it may underlie the movements of the eyes irrespective of the task and the visual material. So, this is why I suggested </w:t>
      </w:r>
      <w:r w:rsidR="005D43FD">
        <w:t>revision of this passage.</w:t>
      </w:r>
    </w:p>
  </w:comment>
  <w:comment w:id="106" w:author="francoise" w:date="2014-06-25T21:25:00Z" w:initials="FV">
    <w:p w:rsidR="005D43FD" w:rsidRDefault="005D43FD">
      <w:pPr>
        <w:pStyle w:val="Commentaire"/>
      </w:pPr>
      <w:r>
        <w:rPr>
          <w:rStyle w:val="Marquedecommentaire"/>
        </w:rPr>
        <w:annotationRef/>
      </w:r>
      <w:r>
        <w:t>Please double check this reference, you might have to move it to the PVL part, as I *think* they simply show that the eyes tend to land towards the center (of gravity they say) of objects in drawings of natural scenes.</w:t>
      </w:r>
    </w:p>
  </w:comment>
  <w:comment w:id="110" w:author="francoise" w:date="2014-06-25T21:25:00Z" w:initials="FV">
    <w:p w:rsidR="005D43FD" w:rsidRDefault="005D43FD">
      <w:pPr>
        <w:pStyle w:val="Commentaire"/>
      </w:pPr>
      <w:r>
        <w:rPr>
          <w:rStyle w:val="Marquedecommentaire"/>
        </w:rPr>
        <w:annotationRef/>
      </w:r>
      <w:r>
        <w:t>In fact, the algorithm you are using is not based on pixels, so maybe you could say something like "towards the most visually-dense (or the most densely-packed) head of the hammer"?</w:t>
      </w:r>
    </w:p>
  </w:comment>
  <w:comment w:id="114" w:author="francoise" w:date="2014-06-25T22:53:00Z" w:initials="FV">
    <w:p w:rsidR="00CF59E0" w:rsidRDefault="00CF59E0">
      <w:pPr>
        <w:pStyle w:val="Commentaire"/>
      </w:pPr>
      <w:r>
        <w:rPr>
          <w:rStyle w:val="Marquedecommentaire"/>
        </w:rPr>
        <w:annotationRef/>
      </w:r>
      <w:r>
        <w:t xml:space="preserve">What is this reference?? If this is a review, I would rather cite </w:t>
      </w:r>
      <w:proofErr w:type="spellStart"/>
      <w:r>
        <w:t>Vitu</w:t>
      </w:r>
      <w:proofErr w:type="spellEnd"/>
      <w:r>
        <w:t>, 2010 (my chapter in the Oxford handbook of eye movements)!!</w:t>
      </w:r>
      <w:r w:rsidR="00B329A8">
        <w:t xml:space="preserve"> And now I recall that I mentioned there that the PVL effect may simply be a </w:t>
      </w:r>
      <w:proofErr w:type="spellStart"/>
      <w:r w:rsidR="00B329A8">
        <w:t>CoG</w:t>
      </w:r>
      <w:proofErr w:type="spellEnd"/>
      <w:r w:rsidR="00B329A8">
        <w:t xml:space="preserve"> effect!!! I'm really getting old!!!</w:t>
      </w:r>
    </w:p>
  </w:comment>
  <w:comment w:id="115" w:author="francoise" w:date="2014-06-25T21:25:00Z" w:initials="FV">
    <w:p w:rsidR="00CF59E0" w:rsidRDefault="00CF59E0">
      <w:pPr>
        <w:pStyle w:val="Commentaire"/>
      </w:pPr>
      <w:r>
        <w:rPr>
          <w:rStyle w:val="Marquedecommentaire"/>
        </w:rPr>
        <w:annotationRef/>
      </w:r>
      <w:r>
        <w:t>That is obligatory as they were the first to show the OVP effect, even though with isolated words!</w:t>
      </w:r>
    </w:p>
  </w:comment>
  <w:comment w:id="119" w:author="francoise" w:date="2014-06-25T21:25:00Z" w:initials="FV">
    <w:p w:rsidR="00CF59E0" w:rsidRDefault="00CF59E0">
      <w:pPr>
        <w:pStyle w:val="Commentaire"/>
      </w:pPr>
      <w:r>
        <w:rPr>
          <w:rStyle w:val="Marquedecommentaire"/>
        </w:rPr>
        <w:annotationRef/>
      </w:r>
      <w:r>
        <w:t>That is optional; it compares the OVP effects in isolated words and words in text!</w:t>
      </w:r>
    </w:p>
  </w:comment>
  <w:comment w:id="122" w:author="Lotje van der Linden" w:date="2014-06-25T21:25:00Z" w:initials="Lotje van">
    <w:p w:rsidR="00B26B44" w:rsidRDefault="00B26B44">
      <w:r>
        <w:rPr>
          <w:rStyle w:val="Marquedecommentaire"/>
        </w:rPr>
        <w:annotationRef/>
      </w:r>
      <w:r>
        <w:t>I have given this a lot of thought, and I think a paragraph like this is warranted, stating that (1) we realize that there is a clear difference between the PVL and the COG account, but (2) that the current study is set up to only test the COG account, and not to distinguish it from the PVL account.</w:t>
      </w:r>
    </w:p>
  </w:comment>
  <w:comment w:id="123" w:author="francoise" w:date="2014-06-25T22:57:00Z" w:initials="FV">
    <w:p w:rsidR="00CF59E0" w:rsidRDefault="00CF59E0">
      <w:pPr>
        <w:pStyle w:val="Commentaire"/>
      </w:pPr>
      <w:r>
        <w:rPr>
          <w:rStyle w:val="Marquedecommentaire"/>
        </w:rPr>
        <w:annotationRef/>
      </w:r>
      <w:r>
        <w:t xml:space="preserve">As I explained to you this afternoon, I think this and Footnote 1 is not necessary. I now understand your point, that the object-based account of the PVL phenomenon could be adapted to account for what you show, and I think it is indeed an alternative, but the strict object-based account of </w:t>
      </w:r>
      <w:proofErr w:type="spellStart"/>
      <w:r>
        <w:t>Rayner</w:t>
      </w:r>
      <w:proofErr w:type="spellEnd"/>
      <w:r>
        <w:t xml:space="preserve"> &amp; Co is that the eyes aim for where processing is usually easiest, the OVP</w:t>
      </w:r>
      <w:r w:rsidR="00EF35AD">
        <w:t xml:space="preserve"> or more roughly the center of objects/words</w:t>
      </w:r>
      <w:r>
        <w:t>, and that's it!</w:t>
      </w:r>
    </w:p>
    <w:p w:rsidR="00CF59E0" w:rsidRDefault="00CF59E0">
      <w:pPr>
        <w:pStyle w:val="Commentaire"/>
      </w:pPr>
      <w:r>
        <w:t xml:space="preserve">In any case, I agree also with you that your experiments were not designed to distinguish between low-level </w:t>
      </w:r>
      <w:proofErr w:type="spellStart"/>
      <w:r>
        <w:t>CoG</w:t>
      </w:r>
      <w:proofErr w:type="spellEnd"/>
      <w:r>
        <w:t xml:space="preserve"> vs. strategy-based account of the PVL effect.</w:t>
      </w:r>
    </w:p>
    <w:p w:rsidR="00CF59E0" w:rsidRDefault="00CF59E0">
      <w:pPr>
        <w:pStyle w:val="Commentaire"/>
      </w:pPr>
    </w:p>
    <w:p w:rsidR="00CF59E0" w:rsidRDefault="00CF59E0">
      <w:pPr>
        <w:pStyle w:val="Commentaire"/>
      </w:pPr>
      <w:r>
        <w:t xml:space="preserve">So, I would replace all that by something like "Whether the PVL effect might not simply be a </w:t>
      </w:r>
      <w:proofErr w:type="spellStart"/>
      <w:r>
        <w:t>CoG</w:t>
      </w:r>
      <w:proofErr w:type="spellEnd"/>
      <w:r>
        <w:t xml:space="preserve"> </w:t>
      </w:r>
      <w:r w:rsidR="00B329A8">
        <w:t xml:space="preserve">effect </w:t>
      </w:r>
      <w:r>
        <w:t>as already suggested for the PVL effect in words (</w:t>
      </w:r>
      <w:proofErr w:type="spellStart"/>
      <w:r>
        <w:t>Vitu</w:t>
      </w:r>
      <w:proofErr w:type="spellEnd"/>
      <w:r>
        <w:t xml:space="preserve"> &amp; </w:t>
      </w:r>
      <w:proofErr w:type="spellStart"/>
      <w:r>
        <w:t>Blanes</w:t>
      </w:r>
      <w:proofErr w:type="spellEnd"/>
      <w:r>
        <w:t>, ECEM 2009</w:t>
      </w:r>
      <w:r w:rsidR="00B329A8">
        <w:t xml:space="preserve">; </w:t>
      </w:r>
      <w:proofErr w:type="spellStart"/>
      <w:r w:rsidR="00B329A8">
        <w:t>Vitu</w:t>
      </w:r>
      <w:proofErr w:type="spellEnd"/>
      <w:r w:rsidR="00B329A8">
        <w:t xml:space="preserve">, 2010 -chapter handbook) </w:t>
      </w:r>
      <w:r w:rsidR="00E81938">
        <w:t xml:space="preserve"> has so far not been determined and our study will be a first step towards addressing this issue, although it must be noted that it was not specifically designed to address that issue.</w:t>
      </w:r>
    </w:p>
  </w:comment>
  <w:comment w:id="133" w:author="Lotje van der Linden" w:date="2014-06-25T21:25:00Z" w:initials="Lotje van">
    <w:p w:rsidR="00B26B44" w:rsidRDefault="00B26B44">
      <w:r>
        <w:rPr>
          <w:rStyle w:val="Marquedecommentaire"/>
        </w:rPr>
        <w:annotationRef/>
      </w:r>
      <w:r>
        <w:rPr>
          <w:rFonts w:ascii="Segoe UI" w:hAnsi="Segoe UI"/>
          <w:sz w:val="21"/>
        </w:rPr>
        <w:t>TODO</w:t>
      </w:r>
    </w:p>
  </w:comment>
  <w:comment w:id="144" w:author="francoise" w:date="2014-06-25T21:31:00Z" w:initials="FV">
    <w:p w:rsidR="00EF35AD" w:rsidRDefault="00EF35AD">
      <w:pPr>
        <w:pStyle w:val="Commentaire"/>
      </w:pPr>
      <w:r>
        <w:rPr>
          <w:rStyle w:val="Marquedecommentaire"/>
        </w:rPr>
        <w:annotationRef/>
      </w:r>
      <w:r>
        <w:t>I removed our reference with Martin as we didn't have a 0-ms gap condition, only 200-ms gap.</w:t>
      </w:r>
    </w:p>
  </w:comment>
  <w:comment w:id="158" w:author="francoise" w:date="2014-06-25T21:34:00Z" w:initials="FV">
    <w:p w:rsidR="00EF35AD" w:rsidRDefault="00EF35AD">
      <w:pPr>
        <w:pStyle w:val="Commentaire"/>
      </w:pPr>
      <w:r>
        <w:rPr>
          <w:rStyle w:val="Marquedecommentaire"/>
        </w:rPr>
        <w:annotationRef/>
      </w:r>
      <w:r>
        <w:t>Hard to understand as you didn't mention earlier that objects would be repeated</w:t>
      </w:r>
      <w:r w:rsidR="003E513D">
        <w:t xml:space="preserve"> and how many times</w:t>
      </w:r>
      <w:r>
        <w:t>.</w:t>
      </w:r>
      <w:r w:rsidR="003E513D">
        <w:t xml:space="preserve"> I would add that info at the end of the first paragraph.</w:t>
      </w:r>
    </w:p>
  </w:comment>
  <w:comment w:id="159" w:author="Lotje van der Linden" w:date="2014-06-25T21:25:00Z" w:initials="Lotje van">
    <w:p w:rsidR="00B26B44" w:rsidRDefault="00B26B44">
      <w:r>
        <w:rPr>
          <w:rStyle w:val="Marquedecommentaire"/>
        </w:rPr>
        <w:annotationRef/>
      </w:r>
      <w:r>
        <w:t xml:space="preserve">There was no </w:t>
      </w:r>
      <w:proofErr w:type="spellStart"/>
      <w:r>
        <w:t>intertrial</w:t>
      </w:r>
      <w:proofErr w:type="spellEnd"/>
      <w:r>
        <w:t xml:space="preserve"> interval (see Figure 2)</w:t>
      </w:r>
    </w:p>
  </w:comment>
  <w:comment w:id="160" w:author="francoise" w:date="2014-06-25T21:34:00Z" w:initials="FV">
    <w:p w:rsidR="003E513D" w:rsidRDefault="003E513D">
      <w:pPr>
        <w:pStyle w:val="Commentaire"/>
      </w:pPr>
      <w:r>
        <w:rPr>
          <w:rStyle w:val="Marquedecommentaire"/>
        </w:rPr>
        <w:annotationRef/>
      </w:r>
      <w:r>
        <w:t>The experiment or each block of trials??</w:t>
      </w:r>
    </w:p>
  </w:comment>
  <w:comment w:id="161" w:author="francoise" w:date="2014-06-25T21:35:00Z" w:initials="FV">
    <w:p w:rsidR="003E513D" w:rsidRDefault="003E513D">
      <w:pPr>
        <w:pStyle w:val="Commentaire"/>
      </w:pPr>
      <w:r>
        <w:rPr>
          <w:rStyle w:val="Marquedecommentaire"/>
        </w:rPr>
        <w:annotationRef/>
      </w:r>
      <w:r>
        <w:t>What was the x- and y-criterion for this correction?</w:t>
      </w:r>
    </w:p>
  </w:comment>
  <w:comment w:id="169" w:author="francoise" w:date="2014-06-25T21:38:00Z" w:initials="FV">
    <w:p w:rsidR="003E513D" w:rsidRDefault="003E513D">
      <w:pPr>
        <w:pStyle w:val="Commentaire"/>
      </w:pPr>
      <w:r>
        <w:rPr>
          <w:rStyle w:val="Marquedecommentaire"/>
        </w:rPr>
        <w:annotationRef/>
      </w:r>
      <w:r>
        <w:t>for the manual task only, I guess?? Would be good to say!</w:t>
      </w:r>
    </w:p>
  </w:comment>
  <w:comment w:id="170" w:author="Lotje van der Linden" w:date="2014-06-25T21:25:00Z" w:initials="Lotje van">
    <w:p w:rsidR="00B26B44" w:rsidRDefault="00B26B44">
      <w:r>
        <w:rPr>
          <w:rStyle w:val="Marquedecommentaire"/>
        </w:rPr>
        <w:annotationRef/>
      </w:r>
      <w:r>
        <w:t xml:space="preserve">I didn't apply the suggestions for the analyses, for reasons that we discussed before. In a nutshell, I think the misunderstanding was solved by realizing that we DO test the effect of handle orientation (or contrast, in the supplementary materials) by testing the difference of the normalized (flipped) landing positions against </w:t>
      </w:r>
      <w:proofErr w:type="spellStart"/>
      <w:r>
        <w:t>there</w:t>
      </w:r>
      <w:proofErr w:type="spellEnd"/>
      <w:r>
        <w:t xml:space="preserve"> reference point.</w:t>
      </w:r>
    </w:p>
  </w:comment>
  <w:comment w:id="171" w:author="francoise" w:date="2014-06-25T21:40:00Z" w:initials="FV">
    <w:p w:rsidR="003E513D" w:rsidRDefault="003E513D">
      <w:pPr>
        <w:pStyle w:val="Commentaire"/>
      </w:pPr>
      <w:r>
        <w:rPr>
          <w:rStyle w:val="Marquedecommentaire"/>
        </w:rPr>
        <w:annotationRef/>
      </w:r>
      <w:r>
        <w:t>Yes, I remember. That's fine.</w:t>
      </w:r>
    </w:p>
  </w:comment>
  <w:comment w:id="176" w:author="Lotje van der Linden" w:date="2014-06-25T21:25:00Z" w:initials="Lotje van">
    <w:p w:rsidR="00B26B44" w:rsidRDefault="00B26B44">
      <w:r>
        <w:rPr>
          <w:rStyle w:val="Marquedecommentaire"/>
        </w:rPr>
        <w:annotationRef/>
      </w:r>
      <w:r>
        <w:t>I prefer to say this explicitly, because I've presented this study 3x, and I always get feedback along those lines. If we don't spell this out, I'm pretty sure people will think that we overlooked a problem with our study.</w:t>
      </w:r>
    </w:p>
  </w:comment>
  <w:comment w:id="177" w:author="francoise" w:date="2014-06-25T22:45:00Z" w:initials="FV">
    <w:p w:rsidR="00625380" w:rsidRDefault="00625380">
      <w:pPr>
        <w:pStyle w:val="Commentaire"/>
      </w:pPr>
      <w:r>
        <w:rPr>
          <w:rStyle w:val="Marquedecommentaire"/>
        </w:rPr>
        <w:annotationRef/>
      </w:r>
      <w:r>
        <w:t>Yes, you're right, let's leave it here.</w:t>
      </w:r>
    </w:p>
  </w:comment>
  <w:comment w:id="191" w:author="francoise" w:date="2014-06-25T21:45:00Z" w:initials="FV">
    <w:p w:rsidR="00DB0021" w:rsidRDefault="00DB0021">
      <w:pPr>
        <w:pStyle w:val="Commentaire"/>
      </w:pPr>
      <w:r>
        <w:rPr>
          <w:rStyle w:val="Marquedecommentaire"/>
        </w:rPr>
        <w:annotationRef/>
      </w:r>
      <w:r>
        <w:t>handle, no??!!</w:t>
      </w:r>
    </w:p>
  </w:comment>
  <w:comment w:id="192" w:author="francoise" w:date="2014-06-25T22:59:00Z" w:initials="FV">
    <w:p w:rsidR="00B329A8" w:rsidRDefault="00B329A8">
      <w:pPr>
        <w:pStyle w:val="Commentaire"/>
      </w:pPr>
      <w:r>
        <w:rPr>
          <w:rStyle w:val="Marquedecommentaire"/>
        </w:rPr>
        <w:annotationRef/>
      </w:r>
      <w:r>
        <w:t>action-performing, no??!!!!</w:t>
      </w:r>
    </w:p>
  </w:comment>
  <w:comment w:id="199" w:author="francoise" w:date="2014-06-25T21:47:00Z" w:initials="FV">
    <w:p w:rsidR="00DB0021" w:rsidRDefault="00DB0021">
      <w:pPr>
        <w:pStyle w:val="Commentaire"/>
      </w:pPr>
      <w:r>
        <w:rPr>
          <w:rStyle w:val="Marquedecommentaire"/>
        </w:rPr>
        <w:annotationRef/>
      </w:r>
      <w:r>
        <w:t>I would suggest to add arrows with "towards handle" and "towards action" or to draw an object on the side of the plot AND/OR to add the info in the figure caption!!!</w:t>
      </w:r>
    </w:p>
  </w:comment>
  <w:comment w:id="200" w:author="Lotje van der Linden" w:date="2014-06-25T21:25:00Z" w:initials="Lotje van">
    <w:p w:rsidR="00B26B44" w:rsidRDefault="00B26B44">
      <w:r>
        <w:rPr>
          <w:rStyle w:val="Marquedecommentaire"/>
        </w:rPr>
        <w:annotationRef/>
      </w:r>
      <w:r>
        <w:rPr>
          <w:rFonts w:ascii="Segoe UI" w:hAnsi="Segoe UI"/>
          <w:sz w:val="21"/>
        </w:rPr>
        <w:t>TODO: larger font size (also for subsequent Figures)</w:t>
      </w:r>
    </w:p>
  </w:comment>
  <w:comment w:id="201" w:author="Lotje van der Linden" w:date="2014-06-25T21:25:00Z" w:initials="Lotje van">
    <w:p w:rsidR="00B26B44" w:rsidRDefault="00B26B44">
      <w:r>
        <w:rPr>
          <w:rStyle w:val="Marquedecommentaire"/>
        </w:rPr>
        <w:annotationRef/>
      </w:r>
      <w:r>
        <w:rPr>
          <w:rFonts w:ascii="Segoe UI" w:hAnsi="Segoe UI"/>
          <w:sz w:val="21"/>
        </w:rPr>
        <w:t>Necessary to present this whole table for only two significant values?</w:t>
      </w:r>
    </w:p>
  </w:comment>
  <w:comment w:id="205" w:author="francoise" w:date="2014-06-25T21:48:00Z" w:initials="FV">
    <w:p w:rsidR="00DB0021" w:rsidRDefault="00DB0021">
      <w:pPr>
        <w:pStyle w:val="Commentaire"/>
      </w:pPr>
      <w:r>
        <w:rPr>
          <w:rStyle w:val="Marquedecommentaire"/>
        </w:rPr>
        <w:annotationRef/>
      </w:r>
      <w:r>
        <w:t>Same as previous figure to help the reader to see which part of the graphs correspond  to handle and action parts of the objects.</w:t>
      </w:r>
    </w:p>
  </w:comment>
  <w:comment w:id="206" w:author="Lotje van der Linden" w:date="2014-06-25T21:25:00Z" w:initials="Lotje van">
    <w:p w:rsidR="00B26B44" w:rsidRDefault="00B26B44">
      <w:r>
        <w:rPr>
          <w:rStyle w:val="Marquedecommentaire"/>
        </w:rPr>
        <w:annotationRef/>
      </w:r>
      <w:r>
        <w:t>I prefer to keep the interim Discussions very short and dry, to avoid redundancy. I don't want to explain the importance of our results in light of different theories after Exp 1 and after Exp 2 and in the GD, but only in the GD.</w:t>
      </w:r>
    </w:p>
  </w:comment>
  <w:comment w:id="207" w:author="francoise" w:date="2014-06-25T23:00:00Z" w:initials="FV">
    <w:p w:rsidR="00DB0021" w:rsidRDefault="00DB0021">
      <w:pPr>
        <w:pStyle w:val="Commentaire"/>
      </w:pPr>
      <w:r>
        <w:rPr>
          <w:rStyle w:val="Marquedecommentaire"/>
        </w:rPr>
        <w:annotationRef/>
      </w:r>
      <w:r>
        <w:t xml:space="preserve">as we discussed, </w:t>
      </w:r>
      <w:r w:rsidR="00B329A8">
        <w:t xml:space="preserve">this is </w:t>
      </w:r>
      <w:r>
        <w:t>unclear; maybe a bias to remain towards the center of the display would be a sufficient low-level explanation.</w:t>
      </w:r>
    </w:p>
  </w:comment>
  <w:comment w:id="221" w:author="Lotje van der Linden" w:date="2014-06-25T21:25:00Z" w:initials="Lotje van">
    <w:p w:rsidR="00B26B44" w:rsidRDefault="00B26B44">
      <w:r>
        <w:rPr>
          <w:rStyle w:val="Marquedecommentaire"/>
        </w:rPr>
        <w:annotationRef/>
      </w:r>
      <w:r>
        <w:t xml:space="preserve">I removed the part on the first saccade of the saliency model, because it was complicated and not really to the point. The sole purpose of the saliency simulation was to see whether saliency could explain the action-performing bias. It was NOT to see whether saliency could explain the </w:t>
      </w:r>
      <w:proofErr w:type="spellStart"/>
      <w:r>
        <w:t>CoG</w:t>
      </w:r>
      <w:proofErr w:type="spellEnd"/>
      <w:r>
        <w:t xml:space="preserve"> effect/ landing positions of early initial saccades.</w:t>
      </w:r>
    </w:p>
  </w:comment>
  <w:comment w:id="222" w:author="francoise" w:date="2014-06-25T22:46:00Z" w:initials="FV">
    <w:p w:rsidR="007F60EC" w:rsidRDefault="007F60EC">
      <w:pPr>
        <w:pStyle w:val="Commentaire"/>
      </w:pPr>
      <w:r>
        <w:rPr>
          <w:rStyle w:val="Marquedecommentaire"/>
        </w:rPr>
        <w:annotationRef/>
      </w:r>
      <w:r>
        <w:t>Ok!</w:t>
      </w:r>
    </w:p>
  </w:comment>
  <w:comment w:id="225" w:author="francoise" w:date="2014-06-25T22:47:00Z" w:initials="FV">
    <w:p w:rsidR="007F60EC" w:rsidRDefault="007F60EC">
      <w:pPr>
        <w:pStyle w:val="Commentaire"/>
      </w:pPr>
      <w:r>
        <w:rPr>
          <w:rStyle w:val="Marquedecommentaire"/>
        </w:rPr>
        <w:annotationRef/>
      </w:r>
      <w:r>
        <w:t>Yes, there is no need to make it longer before the GD</w:t>
      </w:r>
    </w:p>
  </w:comment>
  <w:comment w:id="250" w:author="Lotje van der Linden" w:date="2014-06-25T21:25:00Z" w:initials="Lotje van">
    <w:p w:rsidR="00B26B44" w:rsidRDefault="00B26B44">
      <w:r>
        <w:rPr>
          <w:rStyle w:val="Marquedecommentaire"/>
        </w:rPr>
        <w:annotationRef/>
      </w:r>
      <w:r>
        <w:t>Too harsh?</w:t>
      </w:r>
    </w:p>
  </w:comment>
  <w:comment w:id="251" w:author="francoise" w:date="2014-06-25T22:07:00Z" w:initials="FV">
    <w:p w:rsidR="009F24D0" w:rsidRDefault="009F24D0">
      <w:pPr>
        <w:pStyle w:val="Commentaire"/>
      </w:pPr>
      <w:r>
        <w:rPr>
          <w:rStyle w:val="Marquedecommentaire"/>
        </w:rPr>
        <w:annotationRef/>
      </w:r>
      <w:r>
        <w:t>No, I think it is fine as you give quite convincing arguments.</w:t>
      </w:r>
    </w:p>
  </w:comment>
  <w:comment w:id="263" w:author="francoise" w:date="2014-06-25T22:19:00Z" w:initials="FV">
    <w:p w:rsidR="009F24D0" w:rsidRDefault="009F24D0">
      <w:pPr>
        <w:pStyle w:val="Commentaire"/>
      </w:pPr>
      <w:r>
        <w:rPr>
          <w:rStyle w:val="Marquedecommentaire"/>
        </w:rPr>
        <w:annotationRef/>
      </w:r>
      <w:r>
        <w:t xml:space="preserve">I wouldn't end this part on this methodological, though important point  + I think it is good to close the loop by saying a few words on affordances and eye guidance. Maybe something like "Still, it is important to recall, that </w:t>
      </w:r>
      <w:r w:rsidR="00B7426D">
        <w:t>our data suggest</w:t>
      </w:r>
      <w:r>
        <w:t xml:space="preserve"> an influence of affordances on eye movements, even when low-level </w:t>
      </w:r>
      <w:proofErr w:type="spellStart"/>
      <w:r>
        <w:t>CoG</w:t>
      </w:r>
      <w:proofErr w:type="spellEnd"/>
      <w:r>
        <w:t xml:space="preserve"> factors are taken into account</w:t>
      </w:r>
      <w:r w:rsidR="00B7426D">
        <w:t>, but it seems as assumed by XX, that it is the action-performing part of the object more than the handle which draws attention. Interestingly, the underlying processes, though presumably automatic seem to take time to develop. Their joint study with that of visual/</w:t>
      </w:r>
      <w:proofErr w:type="spellStart"/>
      <w:r w:rsidR="00B7426D">
        <w:t>CoG</w:t>
      </w:r>
      <w:proofErr w:type="spellEnd"/>
      <w:r w:rsidR="00B7426D">
        <w:t xml:space="preserve"> and semantic factors will merit to be further investigated for a better understanding of eye movements towards daily-life objects and in natural visual settings.</w:t>
      </w:r>
    </w:p>
  </w:comment>
  <w:comment w:id="266" w:author="Lotje van der Linden" w:date="2014-06-25T21:25:00Z" w:initials="Lotje van">
    <w:p w:rsidR="00B26B44" w:rsidRDefault="00B26B44">
      <w:r>
        <w:rPr>
          <w:rStyle w:val="Marquedecommentaire"/>
        </w:rPr>
        <w:annotationRef/>
      </w:r>
      <w:r>
        <w:rPr>
          <w:rFonts w:ascii="Segoe UI" w:hAnsi="Segoe UI"/>
          <w:sz w:val="21"/>
        </w:rPr>
        <w:t xml:space="preserve">No reference needed for this, </w:t>
      </w:r>
      <w:proofErr w:type="spellStart"/>
      <w:r>
        <w:rPr>
          <w:rFonts w:ascii="Segoe UI" w:hAnsi="Segoe UI"/>
          <w:sz w:val="21"/>
        </w:rPr>
        <w:t>its</w:t>
      </w:r>
      <w:proofErr w:type="spellEnd"/>
      <w:r>
        <w:rPr>
          <w:rFonts w:ascii="Segoe UI" w:hAnsi="Segoe UI"/>
          <w:sz w:val="21"/>
        </w:rPr>
        <w:t xml:space="preserve"> just the name of a filter.</w:t>
      </w:r>
    </w:p>
    <w:p w:rsidR="00B26B44" w:rsidRDefault="00B26B44"/>
  </w:comment>
  <w:comment w:id="272" w:author="Lotje van der Linden" w:date="2014-06-25T21:25:00Z" w:initials="Lotje van">
    <w:p w:rsidR="00B26B44" w:rsidRDefault="00B26B44">
      <w:r>
        <w:rPr>
          <w:rStyle w:val="Marquedecommentaire"/>
        </w:rPr>
        <w:annotationRef/>
      </w:r>
      <w:r>
        <w:rPr>
          <w:rFonts w:ascii="Segoe UI" w:hAnsi="Segoe UI"/>
          <w:sz w:val="21"/>
        </w:rPr>
        <w:t>You would need to add what these different parameters correspond to...</w:t>
      </w:r>
    </w:p>
  </w:comment>
  <w:comment w:id="273" w:author="Lotje van der Linden" w:date="2014-06-25T21:25:00Z" w:initials="Lotje van">
    <w:p w:rsidR="00B26B44" w:rsidRDefault="00B26B44">
      <w:r>
        <w:rPr>
          <w:rStyle w:val="Marquedecommentaire"/>
        </w:rPr>
        <w:annotationRef/>
      </w:r>
      <w:r>
        <w:t>There was a lot of confusion about this analysis in the previous round of feedback.</w:t>
      </w:r>
    </w:p>
    <w:p w:rsidR="00B26B44" w:rsidRDefault="00B26B44"/>
    <w:p w:rsidR="00B26B44" w:rsidRDefault="00B26B44">
      <w:r>
        <w:t xml:space="preserve">The most important thing to note is that the contrast-side analysis is performed on a completely different data set as the handle-side analysis described in the main text (see </w:t>
      </w:r>
      <w:proofErr w:type="spellStart"/>
      <w:r>
        <w:t>exlanation</w:t>
      </w:r>
      <w:proofErr w:type="spellEnd"/>
      <w:r>
        <w:t xml:space="preserve"> below). Also, I DID include handle side as a fixed effects in the current (contrast-side) analysis.</w:t>
      </w:r>
    </w:p>
    <w:p w:rsidR="00B26B44" w:rsidRDefault="00B26B44"/>
    <w:p w:rsidR="00B26B44" w:rsidRDefault="00B26B44">
      <w:r>
        <w:t>Does this solve the confusion?</w:t>
      </w:r>
    </w:p>
  </w:comment>
  <w:comment w:id="274" w:author="francoise" w:date="2014-06-25T22:28:00Z" w:initials="FV">
    <w:p w:rsidR="00F33152" w:rsidRDefault="00F33152">
      <w:pPr>
        <w:pStyle w:val="Commentaire"/>
      </w:pPr>
      <w:r>
        <w:rPr>
          <w:rStyle w:val="Marquedecommentaire"/>
        </w:rPr>
        <w:annotationRef/>
      </w:r>
      <w:r>
        <w:rPr>
          <w:rStyle w:val="Marquedecommentaire"/>
        </w:rPr>
        <w:t>Yes!</w:t>
      </w:r>
    </w:p>
  </w:comment>
  <w:comment w:id="277" w:author="francoise" w:date="2014-06-25T22:38:00Z" w:initials="FV">
    <w:p w:rsidR="004A1DCF" w:rsidRDefault="004A1DCF">
      <w:pPr>
        <w:pStyle w:val="Commentaire"/>
      </w:pPr>
      <w:r>
        <w:rPr>
          <w:rStyle w:val="Marquedecommentaire"/>
        </w:rPr>
        <w:annotationRef/>
      </w:r>
      <w:r>
        <w:t>VERY NICE!</w:t>
      </w:r>
    </w:p>
  </w:comment>
  <w:comment w:id="280" w:author="francoise" w:date="2014-06-25T23:02:00Z" w:initials="FV">
    <w:p w:rsidR="004A1DCF" w:rsidRDefault="004A1DCF">
      <w:pPr>
        <w:pStyle w:val="Commentaire"/>
      </w:pPr>
      <w:r>
        <w:rPr>
          <w:rStyle w:val="Marquedecommentaire"/>
        </w:rPr>
        <w:annotationRef/>
      </w:r>
      <w:r>
        <w:t xml:space="preserve">I would add </w:t>
      </w:r>
      <w:r w:rsidR="00B329A8">
        <w:t xml:space="preserve"> here and on the following figure, </w:t>
      </w:r>
      <w:r>
        <w:t>arrows or an illustration indicating the part of the graph corresponding to high and low contrast respectively.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8D3" w:rsidRDefault="007648D3" w:rsidP="005A1001">
      <w:r>
        <w:separator/>
      </w:r>
    </w:p>
  </w:endnote>
  <w:endnote w:type="continuationSeparator" w:id="0">
    <w:p w:rsidR="007648D3" w:rsidRDefault="007648D3" w:rsidP="005A10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DFF" w:usb2="0A242021" w:usb3="00000000" w:csb0="000001BF" w:csb1="00000000"/>
  </w:font>
  <w:font w:name="Lohit Hindi">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enQuanYi Micro Hei">
    <w:charset w:val="01"/>
    <w:family w:val="auto"/>
    <w:pitch w:val="variable"/>
    <w:sig w:usb0="00000000" w:usb1="00000000" w:usb2="00000000" w:usb3="00000000" w:csb0="00000000" w:csb1="00000000"/>
  </w:font>
  <w:font w:name="Andale Mono">
    <w:altName w:val="MS Mincho"/>
    <w:charset w:val="01"/>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B44" w:rsidRDefault="00B542BD">
    <w:pPr>
      <w:pStyle w:val="Footer"/>
      <w:jc w:val="center"/>
    </w:pPr>
    <w:fldSimple w:instr=" PAGE ">
      <w:r w:rsidR="00CF05FA">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B44" w:rsidRDefault="00B542BD">
    <w:pPr>
      <w:pStyle w:val="Footer"/>
      <w:jc w:val="center"/>
    </w:pPr>
    <w:fldSimple w:instr=" PAGE ">
      <w:r w:rsidR="00B329A8">
        <w:rPr>
          <w:noProof/>
        </w:rPr>
        <w:t>32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B44" w:rsidRDefault="00B542BD">
    <w:pPr>
      <w:pStyle w:val="Footer"/>
      <w:jc w:val="center"/>
    </w:pPr>
    <w:fldSimple w:instr=" PAGE ">
      <w:r w:rsidR="00B329A8">
        <w:rPr>
          <w:noProof/>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8D3" w:rsidRDefault="007648D3" w:rsidP="005A1001">
      <w:r w:rsidRPr="005A1001">
        <w:rPr>
          <w:color w:val="000000"/>
        </w:rPr>
        <w:separator/>
      </w:r>
    </w:p>
  </w:footnote>
  <w:footnote w:type="continuationSeparator" w:id="0">
    <w:p w:rsidR="007648D3" w:rsidRDefault="007648D3" w:rsidP="005A1001">
      <w:r>
        <w:continuationSeparator/>
      </w:r>
    </w:p>
  </w:footnote>
  <w:footnote w:id="1">
    <w:p w:rsidR="00B26B44" w:rsidRDefault="00B26B44">
      <w:pPr>
        <w:pStyle w:val="Footnote"/>
      </w:pPr>
      <w:r w:rsidRPr="005A1001">
        <w:rPr>
          <w:rStyle w:val="Appelnotedebasdep"/>
        </w:rPr>
        <w:footnoteRef/>
      </w:r>
      <w:r>
        <w:t xml:space="preserve">In case of </w:t>
      </w:r>
      <w:r>
        <w:rPr>
          <w:i/>
          <w:iCs/>
        </w:rPr>
        <w:t xml:space="preserve">symmetrical </w:t>
      </w:r>
      <w:r>
        <w:t xml:space="preserve">objects, both theories predict landing positions towards the middle (the absolute center) of the object. Thus, if the expected eye-movement behavior is observed, it is impossible to decide in favor of one of the two accounts. For </w:t>
      </w:r>
      <w:r>
        <w:rPr>
          <w:i/>
          <w:iCs/>
        </w:rPr>
        <w:t>asymmetrical</w:t>
      </w:r>
      <w:r>
        <w:t xml:space="preserve"> objects, the predictions from the </w:t>
      </w:r>
      <w:proofErr w:type="spellStart"/>
      <w:r>
        <w:t>CoG</w:t>
      </w:r>
      <w:proofErr w:type="spellEnd"/>
      <w:r>
        <w:t xml:space="preserve"> account are still well-defined: in this case the eyes should land at the object's </w:t>
      </w:r>
      <w:r>
        <w:rPr>
          <w:i/>
          <w:iCs/>
        </w:rPr>
        <w:t xml:space="preserve">weighted </w:t>
      </w:r>
      <w:r>
        <w:t>center (i.e., slightly towards the side of the object that contains more pixels, see Figure 1, blue arrow). However, it is not clear what the PVL account would predict in this case. Should it be expected that participants still prefer to saccade to the middle of the object, or should it be expected that participants adapt their preferred location, such that they benefit from a maximum number of pixels in (</w:t>
      </w:r>
      <w:proofErr w:type="spellStart"/>
      <w:r>
        <w:t>para</w:t>
      </w:r>
      <w:proofErr w:type="spellEnd"/>
      <w:r>
        <w:t>)</w:t>
      </w:r>
      <w:proofErr w:type="spellStart"/>
      <w:r>
        <w:t>foveal</w:t>
      </w:r>
      <w:proofErr w:type="spellEnd"/>
      <w:r>
        <w:t xml:space="preserve"> vision? As a consequence of this imbalance in the clarity of the predictions, logical hypothesis testing to distinguish between the two, becomes impossible. There does not seem to be a possible pattern of results that would provide conclusive evidence. If the eyes land on the weighted center of an asymmetrical object, we can safely assume that this is in line with the </w:t>
      </w:r>
      <w:proofErr w:type="spellStart"/>
      <w:r>
        <w:t>CoG</w:t>
      </w:r>
      <w:proofErr w:type="spellEnd"/>
      <w:r>
        <w:t xml:space="preserve"> account, but we cannot safely assume that it is in contrast with the PVL account. The reverse is also true: If landing positions towards the absolute center are observed, we can safely assume that this is in contrast with the </w:t>
      </w:r>
      <w:proofErr w:type="spellStart"/>
      <w:r>
        <w:t>CoG</w:t>
      </w:r>
      <w:proofErr w:type="spellEnd"/>
      <w:r>
        <w:t xml:space="preserve"> account, but we cannot safely assume that they confirm the PVL account.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20"/>
  <w:autoHyphenation/>
  <w:hyphenationZone w:val="425"/>
  <w:characterSpacingControl w:val="doNotCompress"/>
  <w:footnotePr>
    <w:footnote w:id="-1"/>
    <w:footnote w:id="0"/>
  </w:footnotePr>
  <w:endnotePr>
    <w:endnote w:id="-1"/>
    <w:endnote w:id="0"/>
  </w:endnotePr>
  <w:compat/>
  <w:rsids>
    <w:rsidRoot w:val="005A1001"/>
    <w:rsid w:val="00064851"/>
    <w:rsid w:val="001032CD"/>
    <w:rsid w:val="001D058D"/>
    <w:rsid w:val="002029A8"/>
    <w:rsid w:val="00202D90"/>
    <w:rsid w:val="003E513D"/>
    <w:rsid w:val="0048656E"/>
    <w:rsid w:val="004A1DCF"/>
    <w:rsid w:val="004E0CE4"/>
    <w:rsid w:val="00503D71"/>
    <w:rsid w:val="00517E14"/>
    <w:rsid w:val="005A1001"/>
    <w:rsid w:val="005D43FD"/>
    <w:rsid w:val="00625380"/>
    <w:rsid w:val="007648D3"/>
    <w:rsid w:val="007F60EC"/>
    <w:rsid w:val="008F0ABD"/>
    <w:rsid w:val="009F24D0"/>
    <w:rsid w:val="00B0346F"/>
    <w:rsid w:val="00B26B44"/>
    <w:rsid w:val="00B329A8"/>
    <w:rsid w:val="00B542BD"/>
    <w:rsid w:val="00B7426D"/>
    <w:rsid w:val="00BE37FA"/>
    <w:rsid w:val="00C315B8"/>
    <w:rsid w:val="00CF05FA"/>
    <w:rsid w:val="00CF59E0"/>
    <w:rsid w:val="00D365CE"/>
    <w:rsid w:val="00D7796D"/>
    <w:rsid w:val="00DA2E1E"/>
    <w:rsid w:val="00DB0021"/>
    <w:rsid w:val="00E81938"/>
    <w:rsid w:val="00E86085"/>
    <w:rsid w:val="00EF13F6"/>
    <w:rsid w:val="00EF35AD"/>
    <w:rsid w:val="00F23053"/>
    <w:rsid w:val="00F331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Lohit Hindi"/>
        <w:kern w:val="3"/>
        <w:sz w:val="24"/>
        <w:szCs w:val="24"/>
        <w:lang w:val="en-US"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7F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A1001"/>
  </w:style>
  <w:style w:type="paragraph" w:customStyle="1" w:styleId="Heading">
    <w:name w:val="Heading"/>
    <w:basedOn w:val="Standard"/>
    <w:next w:val="Textbody"/>
    <w:rsid w:val="005A1001"/>
    <w:pPr>
      <w:keepNext/>
      <w:spacing w:before="240" w:after="120"/>
    </w:pPr>
    <w:rPr>
      <w:rFonts w:ascii="Arial" w:hAnsi="Arial"/>
      <w:sz w:val="28"/>
      <w:szCs w:val="28"/>
    </w:rPr>
  </w:style>
  <w:style w:type="paragraph" w:customStyle="1" w:styleId="Textbody">
    <w:name w:val="Text body"/>
    <w:basedOn w:val="Standard"/>
    <w:rsid w:val="005A1001"/>
    <w:pPr>
      <w:widowControl/>
      <w:spacing w:after="120" w:line="480" w:lineRule="auto"/>
      <w:ind w:firstLine="432"/>
    </w:pPr>
    <w:rPr>
      <w:sz w:val="21"/>
    </w:rPr>
  </w:style>
  <w:style w:type="paragraph" w:styleId="Liste">
    <w:name w:val="List"/>
    <w:basedOn w:val="Textbody"/>
    <w:rsid w:val="005A1001"/>
    <w:rPr>
      <w:sz w:val="24"/>
    </w:rPr>
  </w:style>
  <w:style w:type="paragraph" w:customStyle="1" w:styleId="Caption">
    <w:name w:val="Caption"/>
    <w:basedOn w:val="Standard"/>
    <w:rsid w:val="005A1001"/>
    <w:pPr>
      <w:suppressLineNumbers/>
      <w:spacing w:before="120" w:after="120"/>
    </w:pPr>
    <w:rPr>
      <w:i/>
      <w:iCs/>
    </w:rPr>
  </w:style>
  <w:style w:type="paragraph" w:customStyle="1" w:styleId="Index">
    <w:name w:val="Index"/>
    <w:basedOn w:val="Standard"/>
    <w:rsid w:val="005A1001"/>
    <w:pPr>
      <w:suppressLineNumbers/>
    </w:pPr>
  </w:style>
  <w:style w:type="paragraph" w:customStyle="1" w:styleId="Abstract">
    <w:name w:val="Abstract"/>
    <w:basedOn w:val="Textbody"/>
    <w:rsid w:val="005A1001"/>
    <w:pPr>
      <w:spacing w:after="230"/>
      <w:ind w:firstLine="0"/>
    </w:pPr>
    <w:rPr>
      <w:rFonts w:ascii="Arial" w:hAnsi="Arial"/>
      <w:b/>
    </w:rPr>
  </w:style>
  <w:style w:type="paragraph" w:customStyle="1" w:styleId="Header">
    <w:name w:val="Header"/>
    <w:basedOn w:val="Standard"/>
    <w:rsid w:val="005A1001"/>
    <w:pPr>
      <w:suppressLineNumbers/>
      <w:tabs>
        <w:tab w:val="center" w:pos="4819"/>
        <w:tab w:val="right" w:pos="9638"/>
      </w:tabs>
    </w:pPr>
  </w:style>
  <w:style w:type="paragraph" w:customStyle="1" w:styleId="Footer">
    <w:name w:val="Footer"/>
    <w:basedOn w:val="Standard"/>
    <w:rsid w:val="005A1001"/>
    <w:pPr>
      <w:suppressLineNumbers/>
      <w:tabs>
        <w:tab w:val="center" w:pos="4819"/>
        <w:tab w:val="right" w:pos="9638"/>
      </w:tabs>
    </w:pPr>
  </w:style>
  <w:style w:type="paragraph" w:customStyle="1" w:styleId="Heading1">
    <w:name w:val="Heading 1"/>
    <w:basedOn w:val="Heading"/>
    <w:next w:val="Textbody"/>
    <w:rsid w:val="005A1001"/>
    <w:pPr>
      <w:spacing w:line="480" w:lineRule="auto"/>
      <w:jc w:val="center"/>
      <w:outlineLvl w:val="0"/>
    </w:pPr>
    <w:rPr>
      <w:rFonts w:ascii="Times New Roman" w:hAnsi="Times New Roman"/>
      <w:b/>
      <w:bCs/>
      <w:sz w:val="24"/>
    </w:rPr>
  </w:style>
  <w:style w:type="paragraph" w:customStyle="1" w:styleId="Heading2">
    <w:name w:val="Heading 2"/>
    <w:basedOn w:val="Heading"/>
    <w:next w:val="Textbody"/>
    <w:rsid w:val="005A1001"/>
    <w:pPr>
      <w:spacing w:line="480" w:lineRule="auto"/>
      <w:jc w:val="center"/>
      <w:outlineLvl w:val="1"/>
    </w:pPr>
    <w:rPr>
      <w:rFonts w:ascii="Times New Roman" w:hAnsi="Times New Roman"/>
      <w:bCs/>
      <w:i/>
      <w:iCs/>
    </w:rPr>
  </w:style>
  <w:style w:type="paragraph" w:customStyle="1" w:styleId="Heading3">
    <w:name w:val="Heading 3"/>
    <w:basedOn w:val="Heading"/>
    <w:next w:val="Textbody"/>
    <w:rsid w:val="005A1001"/>
    <w:pPr>
      <w:spacing w:line="480" w:lineRule="auto"/>
      <w:outlineLvl w:val="2"/>
    </w:pPr>
    <w:rPr>
      <w:rFonts w:ascii="Times New Roman" w:hAnsi="Times New Roman"/>
      <w:b/>
      <w:bCs/>
      <w:i/>
    </w:rPr>
  </w:style>
  <w:style w:type="paragraph" w:customStyle="1" w:styleId="Bibliography1">
    <w:name w:val="Bibliography 1"/>
    <w:basedOn w:val="Index"/>
    <w:rsid w:val="005A1001"/>
    <w:pPr>
      <w:spacing w:line="480" w:lineRule="atLeast"/>
      <w:ind w:left="720" w:hanging="720"/>
    </w:pPr>
  </w:style>
  <w:style w:type="paragraph" w:customStyle="1" w:styleId="Footnote">
    <w:name w:val="Footnote"/>
    <w:basedOn w:val="Standard"/>
    <w:rsid w:val="005A1001"/>
    <w:pPr>
      <w:widowControl/>
      <w:suppressLineNumbers/>
      <w:spacing w:line="480" w:lineRule="auto"/>
      <w:ind w:left="339" w:hanging="339"/>
    </w:pPr>
    <w:rPr>
      <w:sz w:val="20"/>
      <w:szCs w:val="20"/>
    </w:rPr>
  </w:style>
  <w:style w:type="paragraph" w:customStyle="1" w:styleId="Quotations">
    <w:name w:val="Quotations"/>
    <w:basedOn w:val="Standard"/>
    <w:rsid w:val="005A1001"/>
    <w:pPr>
      <w:spacing w:after="283"/>
      <w:ind w:left="567" w:right="567"/>
    </w:pPr>
  </w:style>
  <w:style w:type="paragraph" w:styleId="Titre">
    <w:name w:val="Title"/>
    <w:basedOn w:val="Heading"/>
    <w:next w:val="Textbody"/>
    <w:rsid w:val="005A1001"/>
    <w:pPr>
      <w:jc w:val="center"/>
    </w:pPr>
    <w:rPr>
      <w:b/>
      <w:bCs/>
      <w:sz w:val="36"/>
      <w:szCs w:val="36"/>
    </w:rPr>
  </w:style>
  <w:style w:type="paragraph" w:styleId="Sous-titre">
    <w:name w:val="Subtitle"/>
    <w:basedOn w:val="Heading"/>
    <w:next w:val="Textbody"/>
    <w:rsid w:val="005A1001"/>
    <w:pPr>
      <w:jc w:val="center"/>
    </w:pPr>
    <w:rPr>
      <w:i/>
      <w:iCs/>
    </w:rPr>
  </w:style>
  <w:style w:type="paragraph" w:customStyle="1" w:styleId="Figure">
    <w:name w:val="Figure"/>
    <w:basedOn w:val="Caption"/>
    <w:rsid w:val="005A1001"/>
    <w:pPr>
      <w:spacing w:line="480" w:lineRule="auto"/>
    </w:pPr>
    <w:rPr>
      <w:i w:val="0"/>
      <w:sz w:val="21"/>
    </w:rPr>
  </w:style>
  <w:style w:type="paragraph" w:customStyle="1" w:styleId="Framecontents">
    <w:name w:val="Frame contents"/>
    <w:basedOn w:val="Standard"/>
    <w:rsid w:val="005A1001"/>
  </w:style>
  <w:style w:type="paragraph" w:customStyle="1" w:styleId="Heading4">
    <w:name w:val="Heading 4"/>
    <w:basedOn w:val="Heading"/>
    <w:next w:val="Textbody"/>
    <w:rsid w:val="005A1001"/>
    <w:pPr>
      <w:spacing w:before="120" w:line="480" w:lineRule="auto"/>
      <w:outlineLvl w:val="3"/>
    </w:pPr>
    <w:rPr>
      <w:rFonts w:ascii="Times New Roman" w:hAnsi="Times New Roman"/>
      <w:b/>
      <w:bCs/>
      <w:i/>
      <w:iCs/>
      <w:color w:val="000000"/>
      <w:sz w:val="24"/>
    </w:rPr>
  </w:style>
  <w:style w:type="paragraph" w:customStyle="1" w:styleId="TableContents">
    <w:name w:val="Table Contents"/>
    <w:basedOn w:val="Standard"/>
    <w:rsid w:val="005A1001"/>
    <w:pPr>
      <w:suppressLineNumbers/>
    </w:pPr>
  </w:style>
  <w:style w:type="paragraph" w:customStyle="1" w:styleId="TableHeading">
    <w:name w:val="Table Heading"/>
    <w:basedOn w:val="TableContents"/>
    <w:rsid w:val="005A1001"/>
    <w:pPr>
      <w:jc w:val="center"/>
    </w:pPr>
    <w:rPr>
      <w:b/>
      <w:bCs/>
    </w:rPr>
  </w:style>
  <w:style w:type="character" w:customStyle="1" w:styleId="Internetlink">
    <w:name w:val="Internet link"/>
    <w:rsid w:val="005A1001"/>
    <w:rPr>
      <w:color w:val="000080"/>
      <w:u w:val="single"/>
    </w:rPr>
  </w:style>
  <w:style w:type="character" w:customStyle="1" w:styleId="FootnoteSymbol">
    <w:name w:val="Footnote Symbol"/>
    <w:rsid w:val="005A1001"/>
  </w:style>
  <w:style w:type="character" w:customStyle="1" w:styleId="Footnoteanchor">
    <w:name w:val="Footnote anchor"/>
    <w:rsid w:val="005A1001"/>
    <w:rPr>
      <w:position w:val="0"/>
      <w:vertAlign w:val="superscript"/>
    </w:rPr>
  </w:style>
  <w:style w:type="character" w:customStyle="1" w:styleId="BulletSymbols">
    <w:name w:val="Bullet Symbols"/>
    <w:rsid w:val="005A1001"/>
    <w:rPr>
      <w:rFonts w:ascii="OpenSymbol" w:eastAsia="OpenSymbol" w:hAnsi="OpenSymbol" w:cs="OpenSymbol"/>
    </w:rPr>
  </w:style>
  <w:style w:type="character" w:customStyle="1" w:styleId="NumberingSymbols">
    <w:name w:val="Numbering Symbols"/>
    <w:rsid w:val="005A1001"/>
  </w:style>
  <w:style w:type="character" w:styleId="Marquedecommentaire">
    <w:name w:val="annotation reference"/>
    <w:basedOn w:val="Policepardfaut"/>
    <w:rsid w:val="005A1001"/>
    <w:rPr>
      <w:sz w:val="16"/>
      <w:szCs w:val="16"/>
    </w:rPr>
  </w:style>
  <w:style w:type="character" w:customStyle="1" w:styleId="Linenumbering">
    <w:name w:val="Line numbering"/>
    <w:rsid w:val="005A1001"/>
  </w:style>
  <w:style w:type="paragraph" w:styleId="Commentaire">
    <w:name w:val="annotation text"/>
    <w:basedOn w:val="Normal"/>
    <w:link w:val="CommentaireCar"/>
    <w:uiPriority w:val="99"/>
    <w:semiHidden/>
    <w:unhideWhenUsed/>
    <w:rsid w:val="005A1001"/>
    <w:rPr>
      <w:sz w:val="20"/>
      <w:szCs w:val="20"/>
    </w:rPr>
  </w:style>
  <w:style w:type="character" w:customStyle="1" w:styleId="CommentaireCar">
    <w:name w:val="Commentaire Car"/>
    <w:basedOn w:val="Policepardfaut"/>
    <w:link w:val="Commentaire"/>
    <w:uiPriority w:val="99"/>
    <w:semiHidden/>
    <w:rsid w:val="005A1001"/>
    <w:rPr>
      <w:sz w:val="20"/>
      <w:szCs w:val="20"/>
    </w:rPr>
  </w:style>
  <w:style w:type="character" w:styleId="Appelnotedebasdep">
    <w:name w:val="footnote reference"/>
    <w:basedOn w:val="Policepardfaut"/>
    <w:uiPriority w:val="99"/>
    <w:semiHidden/>
    <w:unhideWhenUsed/>
    <w:rsid w:val="005A1001"/>
    <w:rPr>
      <w:vertAlign w:val="superscript"/>
    </w:rPr>
  </w:style>
  <w:style w:type="paragraph" w:styleId="Pieddepage">
    <w:name w:val="footer"/>
    <w:basedOn w:val="Normal"/>
    <w:link w:val="PieddepageCar"/>
    <w:uiPriority w:val="99"/>
    <w:semiHidden/>
    <w:unhideWhenUsed/>
    <w:rsid w:val="005A1001"/>
    <w:pPr>
      <w:tabs>
        <w:tab w:val="center" w:pos="4536"/>
        <w:tab w:val="right" w:pos="9072"/>
      </w:tabs>
    </w:pPr>
  </w:style>
  <w:style w:type="character" w:customStyle="1" w:styleId="PieddepageCar">
    <w:name w:val="Pied de page Car"/>
    <w:basedOn w:val="Policepardfaut"/>
    <w:link w:val="Pieddepage"/>
    <w:uiPriority w:val="99"/>
    <w:semiHidden/>
    <w:rsid w:val="005A1001"/>
  </w:style>
  <w:style w:type="paragraph" w:styleId="Textedebulles">
    <w:name w:val="Balloon Text"/>
    <w:basedOn w:val="Normal"/>
    <w:link w:val="TextedebullesCar"/>
    <w:uiPriority w:val="99"/>
    <w:semiHidden/>
    <w:unhideWhenUsed/>
    <w:rsid w:val="00EF13F6"/>
    <w:rPr>
      <w:rFonts w:ascii="Tahoma" w:hAnsi="Tahoma" w:cs="Tahoma"/>
      <w:sz w:val="16"/>
      <w:szCs w:val="16"/>
    </w:rPr>
  </w:style>
  <w:style w:type="character" w:customStyle="1" w:styleId="TextedebullesCar">
    <w:name w:val="Texte de bulles Car"/>
    <w:basedOn w:val="Policepardfaut"/>
    <w:link w:val="Textedebulles"/>
    <w:uiPriority w:val="99"/>
    <w:semiHidden/>
    <w:rsid w:val="00EF13F6"/>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D365CE"/>
    <w:rPr>
      <w:b/>
      <w:bCs/>
    </w:rPr>
  </w:style>
  <w:style w:type="character" w:customStyle="1" w:styleId="ObjetducommentaireCar">
    <w:name w:val="Objet du commentaire Car"/>
    <w:basedOn w:val="CommentaireCar"/>
    <w:link w:val="Objetducommentaire"/>
    <w:uiPriority w:val="99"/>
    <w:semiHidden/>
    <w:rsid w:val="00D365CE"/>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www.cogsci.nl/lvanderlinde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18272</TotalTime>
  <Pages>45</Pages>
  <Words>11283</Words>
  <Characters>62060</Characters>
  <Application>Microsoft Office Word</Application>
  <DocSecurity>0</DocSecurity>
  <Lines>517</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francoise</dc:creator>
  <cp:lastModifiedBy>francoise</cp:lastModifiedBy>
  <cp:revision>16</cp:revision>
  <dcterms:created xsi:type="dcterms:W3CDTF">2013-09-09T10:47:00Z</dcterms:created>
  <dcterms:modified xsi:type="dcterms:W3CDTF">2014-06-25T21:02:00Z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id="O8fqJ0Pl"/&gt;&lt;style id="http://www.zotero.org/styles/apa" hasBibliography="1" bibliographyStyleHasBeenSet="1"/&gt;&lt;prefs&gt;&lt;pref name="fieldType" value="ReferenceMark"/&gt;&lt;pref name="storeReferences" valu</vt:lpwstr>
  </property>
  <property fmtid="{D5CDD505-2E9C-101B-9397-08002B2CF9AE}" pid="3" name="ZOTERO_PREF_2">
    <vt:lpwstr>e="true"/&gt;&lt;pref name="automaticJournalAbbreviations" value="true"/&gt;&lt;pref name="noteType" value="0"/&gt;&lt;/prefs&gt;&lt;/data&gt;</vt:lpwstr>
  </property>
</Properties>
</file>